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B12C9F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B12C9F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55D6763D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</w:t>
      </w:r>
      <w:r w:rsidR="00F40F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2</w:t>
      </w:r>
      <w:r w:rsid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/11/2018</w:t>
      </w:r>
    </w:p>
    <w:p w14:paraId="3E2913EA" w14:textId="77777777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069DBB04" w:rsidR="007E5379" w:rsidRPr="00B12C9F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B12C9F" w:rsidRPr="00B12C9F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9</w:t>
      </w:r>
    </w:p>
    <w:p w14:paraId="660B69D7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bookmarkStart w:id="74" w:name="_GoBack"/>
      <w:bookmarkEnd w:id="74"/>
    </w:p>
    <w:p w14:paraId="5EE8409C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B12C9F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C7696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C7696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Authors:</w:t>
      </w:r>
    </w:p>
    <w:p w14:paraId="08B441FA" w14:textId="01FE370E" w:rsidR="007E5379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David Jensen</w:t>
      </w:r>
    </w:p>
    <w:p w14:paraId="1092B582" w14:textId="5D4EE391" w:rsidR="00B12C9F" w:rsidRPr="00B12C9F" w:rsidRDefault="00B12C9F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Henrik Bagger Jensen</w:t>
      </w:r>
    </w:p>
    <w:p w14:paraId="0653D9CF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9D78056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3B634E8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6BC8E22A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149963E4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B99D441" w14:textId="77777777" w:rsidR="007E5379" w:rsidRPr="00B12C9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</w:p>
    <w:p w14:paraId="52CC51CD" w14:textId="77777777" w:rsidR="00B12C9F" w:rsidRPr="00B12C9F" w:rsidRDefault="007E5379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</w:pPr>
      <w:r w:rsidRPr="00B12C9F">
        <w:rPr>
          <w:rFonts w:ascii="TT15Dt00" w:eastAsiaTheme="minorHAnsi" w:hAnsi="TT15Dt00" w:cs="TT15Dt00"/>
          <w:bCs w:val="0"/>
          <w:spacing w:val="0"/>
          <w:sz w:val="22"/>
          <w:szCs w:val="22"/>
          <w:lang w:val="da-DK" w:eastAsia="en-US"/>
        </w:rPr>
        <w:t>Supervisor:</w:t>
      </w:r>
    </w:p>
    <w:p w14:paraId="7B56F35D" w14:textId="07473BC3" w:rsidR="00B6312D" w:rsidRPr="00B12C9F" w:rsidRDefault="00B12C9F" w:rsidP="00B12C9F">
      <w:pPr>
        <w:spacing w:before="0"/>
        <w:rPr>
          <w:rFonts w:ascii="TT15Dt00" w:eastAsiaTheme="minorHAnsi" w:hAnsi="TT15Dt00" w:cs="TT15Dt00"/>
          <w:bCs w:val="0"/>
          <w:spacing w:val="0"/>
          <w:sz w:val="22"/>
          <w:szCs w:val="22"/>
          <w:lang w:val="en-US" w:eastAsia="en-US"/>
        </w:rPr>
      </w:pPr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 xml:space="preserve">Jalil </w:t>
      </w:r>
      <w:proofErr w:type="spellStart"/>
      <w:r w:rsidRPr="00B12C9F">
        <w:rPr>
          <w:rFonts w:ascii="TT15Ct00" w:eastAsiaTheme="minorHAnsi" w:hAnsi="TT15Ct00" w:cs="TT15Ct00"/>
          <w:spacing w:val="0"/>
          <w:sz w:val="22"/>
          <w:szCs w:val="22"/>
          <w:lang w:val="en-US" w:eastAsia="en-US"/>
        </w:rPr>
        <w:t>Boudjadar</w:t>
      </w:r>
      <w:proofErr w:type="spellEnd"/>
    </w:p>
    <w:p w14:paraId="5F5BDEE7" w14:textId="77777777" w:rsidR="00FD6E5B" w:rsidRPr="00162AE2" w:rsidRDefault="00FD6E5B" w:rsidP="00FD6E5B"/>
    <w:bookmarkEnd w:id="72"/>
    <w:bookmarkEnd w:id="73"/>
    <w:p w14:paraId="489FB2C9" w14:textId="77777777" w:rsidR="003E64D0" w:rsidRDefault="003E64D0" w:rsidP="003E64D0">
      <w:pPr>
        <w:jc w:val="center"/>
        <w:rPr>
          <w:b/>
        </w:rPr>
      </w:pPr>
    </w:p>
    <w:p w14:paraId="5E9F1532" w14:textId="77777777" w:rsidR="00B6312D" w:rsidRPr="00162AE2" w:rsidRDefault="00B6312D" w:rsidP="00B6312D"/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65E7C3DF" w14:textId="571A502E" w:rsidR="00FD6E5B" w:rsidRPr="00162AE2" w:rsidRDefault="00FD6E5B">
          <w:pPr>
            <w:pStyle w:val="TOCHeading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58790181" w14:textId="641EF1BE" w:rsidR="008D3B24" w:rsidRDefault="00FD6E5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hyperlink w:anchor="_Toc529806995" w:history="1">
            <w:r w:rsidR="008D3B24" w:rsidRPr="00FE0451">
              <w:rPr>
                <w:rStyle w:val="Hyperlink"/>
                <w:noProof/>
              </w:rPr>
              <w:t>1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Introduction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_Toc529806995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2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353B9C6A" w14:textId="670EDC71" w:rsidR="008D3B24" w:rsidRDefault="00A05BC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529806996" w:history="1">
            <w:r w:rsidR="008D3B24" w:rsidRPr="00FE04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Patterns used in the solution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_Toc529806996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2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4AEC4D39" w14:textId="691A913D" w:rsidR="008D3B24" w:rsidRDefault="00A05BCE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529806997" w:history="1">
            <w:r w:rsidR="008D3B24" w:rsidRPr="00FE0451">
              <w:rPr>
                <w:rStyle w:val="Hyperlink"/>
                <w:noProof/>
              </w:rPr>
              <w:t>2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Solution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_Toc529806997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2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665B5ED1" w14:textId="0972DBFC" w:rsidR="008D3B24" w:rsidRDefault="00A05BC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529806998" w:history="1">
            <w:r w:rsidR="008D3B24" w:rsidRPr="00FE04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Introduction to architecture and decisions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_Toc529806998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2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5A517355" w14:textId="14C4B30C" w:rsidR="008D3B24" w:rsidRDefault="00A05BC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529806999" w:history="1">
            <w:r w:rsidR="008D3B24" w:rsidRPr="00FE04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Use Case View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_Toc529806999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2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01C263F1" w14:textId="29921509" w:rsidR="008D3B24" w:rsidRDefault="00A05BC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529807000" w:history="1">
            <w:r w:rsidR="008D3B24" w:rsidRPr="00FE04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Logical View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_Toc529807000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3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1980C2C9" w14:textId="32F9481A" w:rsidR="008D3B24" w:rsidRDefault="00A05BCE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529807001" w:history="1">
            <w:r w:rsidR="008D3B24" w:rsidRPr="00FE0451">
              <w:rPr>
                <w:rStyle w:val="Hyperlink"/>
                <w:noProof/>
              </w:rPr>
              <w:t>2.3.1</w:t>
            </w:r>
            <w:r w:rsidR="008D3B2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Class diagram(s)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_Toc529807001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3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7BBD4F44" w14:textId="35939FBE" w:rsidR="008D3B24" w:rsidRDefault="00A05BCE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529807002" w:history="1">
            <w:r w:rsidR="008D3B24" w:rsidRPr="00FE0451">
              <w:rPr>
                <w:rStyle w:val="Hyperlink"/>
                <w:noProof/>
              </w:rPr>
              <w:t>2.3.2</w:t>
            </w:r>
            <w:r w:rsidR="008D3B2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State Diagrams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_Toc529807002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6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2896E807" w14:textId="48995D1D" w:rsidR="008D3B24" w:rsidRDefault="00A05BCE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da-DK" w:eastAsia="da-DK"/>
            </w:rPr>
          </w:pPr>
          <w:hyperlink w:anchor="_Toc529807003" w:history="1">
            <w:r w:rsidR="008D3B24" w:rsidRPr="00FE045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Implementation View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_Toc529807003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7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405025FE" w14:textId="1B57DDDC" w:rsidR="008D3B24" w:rsidRDefault="00A05BCE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da-DK" w:eastAsia="da-DK"/>
            </w:rPr>
          </w:pPr>
          <w:hyperlink w:anchor="_Toc529807004" w:history="1">
            <w:r w:rsidR="008D3B24" w:rsidRPr="00FE0451">
              <w:rPr>
                <w:rStyle w:val="Hyperlink"/>
                <w:noProof/>
              </w:rPr>
              <w:t>2.4.1</w:t>
            </w:r>
            <w:r w:rsidR="008D3B24">
              <w:rPr>
                <w:rFonts w:eastAsiaTheme="minorEastAsia" w:cstheme="minorBidi"/>
                <w:bCs w:val="0"/>
                <w:noProof/>
                <w:spacing w:val="0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Implementation details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_Toc529807004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7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5DCE45C2" w14:textId="7CBBED65" w:rsidR="008D3B24" w:rsidRDefault="00A05BCE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529807005" w:history="1">
            <w:r w:rsidR="008D3B24" w:rsidRPr="00FE0451">
              <w:rPr>
                <w:rStyle w:val="Hyperlink"/>
                <w:noProof/>
              </w:rPr>
              <w:t>3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Discussion of results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_Toc529807005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9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4D56FE10" w14:textId="1FA3ACD7" w:rsidR="008D3B24" w:rsidRDefault="00A05BCE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 w:val="22"/>
              <w:szCs w:val="22"/>
              <w:lang w:val="da-DK" w:eastAsia="da-DK"/>
            </w:rPr>
          </w:pPr>
          <w:hyperlink w:anchor="_Toc529807006" w:history="1">
            <w:r w:rsidR="008D3B24" w:rsidRPr="00FE0451">
              <w:rPr>
                <w:rStyle w:val="Hyperlink"/>
                <w:noProof/>
              </w:rPr>
              <w:t>4</w:t>
            </w:r>
            <w:r w:rsidR="008D3B24">
              <w:rPr>
                <w:rFonts w:eastAsiaTheme="minorEastAsia" w:cstheme="minorBidi"/>
                <w:b w:val="0"/>
                <w:bCs w:val="0"/>
                <w:noProof/>
                <w:spacing w:val="0"/>
                <w:sz w:val="22"/>
                <w:szCs w:val="22"/>
                <w:lang w:val="da-DK" w:eastAsia="da-DK"/>
              </w:rPr>
              <w:tab/>
            </w:r>
            <w:r w:rsidR="008D3B24" w:rsidRPr="00FE0451">
              <w:rPr>
                <w:rStyle w:val="Hyperlink"/>
                <w:noProof/>
              </w:rPr>
              <w:t>Conclusion</w:t>
            </w:r>
            <w:r w:rsidR="008D3B24">
              <w:rPr>
                <w:noProof/>
                <w:webHidden/>
              </w:rPr>
              <w:tab/>
            </w:r>
            <w:r w:rsidR="008D3B24">
              <w:rPr>
                <w:noProof/>
                <w:webHidden/>
              </w:rPr>
              <w:fldChar w:fldCharType="begin"/>
            </w:r>
            <w:r w:rsidR="008D3B24">
              <w:rPr>
                <w:noProof/>
                <w:webHidden/>
              </w:rPr>
              <w:instrText xml:space="preserve"> PAGEREF _Toc529807006 \h </w:instrText>
            </w:r>
            <w:r w:rsidR="008D3B24">
              <w:rPr>
                <w:noProof/>
                <w:webHidden/>
              </w:rPr>
            </w:r>
            <w:r w:rsidR="008D3B24">
              <w:rPr>
                <w:noProof/>
                <w:webHidden/>
              </w:rPr>
              <w:fldChar w:fldCharType="separate"/>
            </w:r>
            <w:r w:rsidR="003C030F">
              <w:rPr>
                <w:noProof/>
                <w:webHidden/>
              </w:rPr>
              <w:t>10</w:t>
            </w:r>
            <w:r w:rsidR="008D3B24">
              <w:rPr>
                <w:noProof/>
                <w:webHidden/>
              </w:rPr>
              <w:fldChar w:fldCharType="end"/>
            </w:r>
          </w:hyperlink>
        </w:p>
        <w:p w14:paraId="075226CB" w14:textId="3B8E2D9F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1F771019" w:rsidR="0034305C" w:rsidRDefault="007E5379" w:rsidP="0034305C">
      <w:pPr>
        <w:pStyle w:val="Heading1"/>
        <w:spacing w:before="360" w:after="240"/>
      </w:pPr>
      <w:bookmarkStart w:id="75" w:name="_Toc529806995"/>
      <w:bookmarkStart w:id="76" w:name="_Toc297208053"/>
      <w:bookmarkStart w:id="77" w:name="_Toc315871098"/>
      <w:bookmarkStart w:id="78" w:name="_Toc325456223"/>
      <w:r>
        <w:lastRenderedPageBreak/>
        <w:t>Introduction</w:t>
      </w:r>
      <w:bookmarkEnd w:id="75"/>
    </w:p>
    <w:p w14:paraId="502DB726" w14:textId="74E00499" w:rsidR="009378EF" w:rsidRPr="009378EF" w:rsidRDefault="00B12C9F" w:rsidP="009378EF">
      <w:r>
        <w:t xml:space="preserve">In this exercise we will implement a State Machine with the </w:t>
      </w:r>
      <w:proofErr w:type="spellStart"/>
      <w:r>
        <w:t>GoF</w:t>
      </w:r>
      <w:proofErr w:type="spellEnd"/>
      <w:r>
        <w:t xml:space="preserve"> State Pattern and the </w:t>
      </w:r>
      <w:proofErr w:type="spellStart"/>
      <w:r>
        <w:t>GoF</w:t>
      </w:r>
      <w:proofErr w:type="spellEnd"/>
      <w:r>
        <w:t xml:space="preserve"> Singleton Pattern</w:t>
      </w:r>
      <w:r w:rsidR="00C7696F">
        <w:t>. This will show two patterns, that can work together.</w:t>
      </w:r>
    </w:p>
    <w:p w14:paraId="7DD925FD" w14:textId="408D7BDE" w:rsidR="0034305C" w:rsidRDefault="007E5379" w:rsidP="007E5379">
      <w:pPr>
        <w:pStyle w:val="Heading2"/>
      </w:pPr>
      <w:bookmarkStart w:id="79" w:name="_Toc529806996"/>
      <w:r>
        <w:t>Patterns used in the solution</w:t>
      </w:r>
      <w:bookmarkEnd w:id="79"/>
    </w:p>
    <w:p w14:paraId="0ED5C6BF" w14:textId="21A8D705" w:rsidR="00B12C9F" w:rsidRPr="00B12C9F" w:rsidRDefault="00DA4B97" w:rsidP="00B12C9F">
      <w:r>
        <w:t xml:space="preserve">To solve this exercise, it has been a demand to use </w:t>
      </w:r>
      <w:r w:rsidR="00B12C9F">
        <w:t xml:space="preserve">the </w:t>
      </w:r>
      <w:proofErr w:type="spellStart"/>
      <w:r w:rsidR="00B12C9F">
        <w:t>GoF</w:t>
      </w:r>
      <w:proofErr w:type="spellEnd"/>
      <w:r w:rsidR="00B12C9F">
        <w:t xml:space="preserve"> State and Singleton </w:t>
      </w:r>
      <w:r>
        <w:t>patterns</w:t>
      </w:r>
      <w:r w:rsidR="00B12C9F">
        <w:t>.</w:t>
      </w:r>
    </w:p>
    <w:p w14:paraId="5C655F9A" w14:textId="18D29817" w:rsidR="0034305C" w:rsidRDefault="00D6554B" w:rsidP="0034305C">
      <w:pPr>
        <w:pStyle w:val="Heading1"/>
        <w:spacing w:before="360" w:after="240"/>
      </w:pPr>
      <w:bookmarkStart w:id="80" w:name="_Toc529806997"/>
      <w:r>
        <w:t>Solution</w:t>
      </w:r>
      <w:bookmarkEnd w:id="80"/>
      <w:r w:rsidR="00F40F18">
        <w:t>7</w:t>
      </w:r>
    </w:p>
    <w:p w14:paraId="2A63DFD8" w14:textId="58982A64" w:rsidR="00D6554B" w:rsidRDefault="00764C36" w:rsidP="00D6554B">
      <w:pPr>
        <w:pStyle w:val="Heading2"/>
      </w:pPr>
      <w:bookmarkStart w:id="81" w:name="_Toc529806998"/>
      <w:bookmarkEnd w:id="76"/>
      <w:bookmarkEnd w:id="77"/>
      <w:bookmarkEnd w:id="78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1"/>
    </w:p>
    <w:p w14:paraId="609F1C36" w14:textId="32FD04CD" w:rsidR="00B12C9F" w:rsidRPr="00B12C9F" w:rsidRDefault="00B12C9F" w:rsidP="00B12C9F">
      <w:r>
        <w:t xml:space="preserve">By design we are using the </w:t>
      </w:r>
      <w:proofErr w:type="spellStart"/>
      <w:r>
        <w:t>Gof</w:t>
      </w:r>
      <w:proofErr w:type="spellEnd"/>
      <w:r>
        <w:t xml:space="preserve"> State to model our system states</w:t>
      </w:r>
      <w:r w:rsidR="00C7696F">
        <w:t>,</w:t>
      </w:r>
      <w:r>
        <w:t xml:space="preserve"> and to make sure we keep track of what state we are in</w:t>
      </w:r>
      <w:r w:rsidR="00C7696F">
        <w:t>,</w:t>
      </w:r>
      <w:r>
        <w:t xml:space="preserve"> the Singleton helps us. This makes sure what even if we </w:t>
      </w:r>
      <w:r w:rsidR="00F61E19">
        <w:t>revisit</w:t>
      </w:r>
      <w:r>
        <w:t xml:space="preserve"> a </w:t>
      </w:r>
      <w:r w:rsidR="00F61E19">
        <w:t>state</w:t>
      </w:r>
      <w:r>
        <w:t xml:space="preserve"> we will use the same instance</w:t>
      </w:r>
      <w:r w:rsidR="00F61E19">
        <w:t>.</w:t>
      </w:r>
    </w:p>
    <w:p w14:paraId="1AD484A2" w14:textId="46FE0B6E" w:rsidR="00305DE4" w:rsidRDefault="00305DE4" w:rsidP="00305DE4">
      <w:pPr>
        <w:pStyle w:val="Heading2"/>
      </w:pPr>
      <w:bookmarkStart w:id="82" w:name="_Toc529806999"/>
      <w:r>
        <w:t>Use Case View</w:t>
      </w:r>
      <w:bookmarkEnd w:id="82"/>
    </w:p>
    <w:p w14:paraId="7123716F" w14:textId="77777777" w:rsidR="009378EF" w:rsidRDefault="00B12C9F" w:rsidP="009378EF">
      <w:pPr>
        <w:keepNext/>
        <w:jc w:val="center"/>
      </w:pPr>
      <w:r>
        <w:rPr>
          <w:noProof/>
        </w:rPr>
        <w:drawing>
          <wp:inline distT="0" distB="0" distL="0" distR="0" wp14:anchorId="4D9DD28D" wp14:editId="3AA34B48">
            <wp:extent cx="3147333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668F" w14:textId="684C5155" w:rsidR="00B12C9F" w:rsidRDefault="009378EF" w:rsidP="009378EF">
      <w:pPr>
        <w:pStyle w:val="Caption"/>
        <w:jc w:val="center"/>
      </w:pPr>
      <w:bookmarkStart w:id="83" w:name="_Ref5298064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1</w:t>
      </w:r>
      <w:r>
        <w:fldChar w:fldCharType="end"/>
      </w:r>
      <w:bookmarkEnd w:id="83"/>
      <w:r>
        <w:t xml:space="preserve"> - Use Case Diagram</w:t>
      </w:r>
    </w:p>
    <w:p w14:paraId="25096C86" w14:textId="777D3054" w:rsidR="0014305E" w:rsidRPr="00B12C9F" w:rsidRDefault="0014305E" w:rsidP="009378EF">
      <w:r>
        <w:t xml:space="preserve">The user interacts with Control </w:t>
      </w:r>
      <w:proofErr w:type="spellStart"/>
      <w:r>
        <w:t>EmbeddedSystemX</w:t>
      </w:r>
      <w:proofErr w:type="spellEnd"/>
      <w:r w:rsidR="009378EF">
        <w:t xml:space="preserve">. This assignment gave the use case diagram seen on </w:t>
      </w:r>
      <w:r w:rsidR="009378EF">
        <w:fldChar w:fldCharType="begin"/>
      </w:r>
      <w:r w:rsidR="009378EF">
        <w:instrText xml:space="preserve"> REF _Ref529806446 \h </w:instrText>
      </w:r>
      <w:r w:rsidR="009378EF">
        <w:fldChar w:fldCharType="separate"/>
      </w:r>
      <w:r w:rsidR="003C030F">
        <w:t xml:space="preserve">Figure </w:t>
      </w:r>
      <w:r w:rsidR="003C030F">
        <w:rPr>
          <w:noProof/>
        </w:rPr>
        <w:t>1</w:t>
      </w:r>
      <w:r w:rsidR="009378EF">
        <w:fldChar w:fldCharType="end"/>
      </w:r>
      <w:r w:rsidR="009378EF">
        <w:t>.</w:t>
      </w:r>
    </w:p>
    <w:p w14:paraId="15408FF9" w14:textId="77777777" w:rsidR="0014305E" w:rsidRDefault="0014305E">
      <w:pPr>
        <w:autoSpaceDE/>
        <w:autoSpaceDN/>
        <w:adjustRightInd/>
        <w:spacing w:before="0"/>
        <w:rPr>
          <w:b/>
          <w:sz w:val="28"/>
          <w:szCs w:val="32"/>
        </w:rPr>
      </w:pPr>
      <w:r>
        <w:br w:type="page"/>
      </w:r>
    </w:p>
    <w:p w14:paraId="111DF7EB" w14:textId="471F4255" w:rsidR="007E5379" w:rsidRDefault="00764C36" w:rsidP="00D6554B">
      <w:pPr>
        <w:pStyle w:val="Heading2"/>
      </w:pPr>
      <w:bookmarkStart w:id="84" w:name="_Toc529807000"/>
      <w:r>
        <w:lastRenderedPageBreak/>
        <w:t>Logical View</w:t>
      </w:r>
      <w:bookmarkEnd w:id="84"/>
    </w:p>
    <w:p w14:paraId="1348ADD9" w14:textId="7D6D04DF" w:rsidR="00162AE2" w:rsidRDefault="007E5379" w:rsidP="00D6554B">
      <w:pPr>
        <w:pStyle w:val="Heading3"/>
      </w:pPr>
      <w:bookmarkStart w:id="85" w:name="_Toc529807001"/>
      <w:r>
        <w:t>Class diagram</w:t>
      </w:r>
      <w:r w:rsidR="009150C7">
        <w:t>(</w:t>
      </w:r>
      <w:r>
        <w:t>s</w:t>
      </w:r>
      <w:r w:rsidR="009150C7">
        <w:t>)</w:t>
      </w:r>
      <w:bookmarkEnd w:id="85"/>
    </w:p>
    <w:p w14:paraId="0F884E06" w14:textId="77777777" w:rsidR="009378EF" w:rsidRDefault="002029FB" w:rsidP="009378EF">
      <w:pPr>
        <w:keepNext/>
        <w:jc w:val="center"/>
      </w:pPr>
      <w:r>
        <w:rPr>
          <w:noProof/>
        </w:rPr>
        <w:drawing>
          <wp:inline distT="0" distB="0" distL="0" distR="0" wp14:anchorId="21B1957F" wp14:editId="5E854444">
            <wp:extent cx="6120130" cy="5724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5994" w14:textId="4D441F13" w:rsidR="002029FB" w:rsidRDefault="009378EF" w:rsidP="009378EF">
      <w:pPr>
        <w:pStyle w:val="Caption"/>
        <w:jc w:val="center"/>
      </w:pPr>
      <w:bookmarkStart w:id="86" w:name="_Ref5298064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2</w:t>
      </w:r>
      <w:r>
        <w:fldChar w:fldCharType="end"/>
      </w:r>
      <w:bookmarkEnd w:id="86"/>
      <w:r>
        <w:t xml:space="preserve"> - Overview Class Diagram</w:t>
      </w:r>
    </w:p>
    <w:p w14:paraId="632F4069" w14:textId="2A0DE5A3" w:rsidR="0014305E" w:rsidRPr="008D7BD2" w:rsidRDefault="0014305E" w:rsidP="009378EF">
      <w:pPr>
        <w:rPr>
          <w:lang w:val="en-US"/>
        </w:rPr>
      </w:pPr>
      <w:r>
        <w:t>All the classes in the solution</w:t>
      </w:r>
      <w:r w:rsidR="009378EF">
        <w:t xml:space="preserve"> is seen on </w:t>
      </w:r>
      <w:r w:rsidR="009378EF">
        <w:fldChar w:fldCharType="begin"/>
      </w:r>
      <w:r w:rsidR="009378EF">
        <w:instrText xml:space="preserve"> REF _Ref529806463 \h </w:instrText>
      </w:r>
      <w:r w:rsidR="009378EF">
        <w:fldChar w:fldCharType="separate"/>
      </w:r>
      <w:r w:rsidR="003C030F">
        <w:t xml:space="preserve">Figure </w:t>
      </w:r>
      <w:r w:rsidR="003C030F">
        <w:rPr>
          <w:noProof/>
        </w:rPr>
        <w:t>2</w:t>
      </w:r>
      <w:r w:rsidR="009378EF">
        <w:fldChar w:fldCharType="end"/>
      </w:r>
      <w:r>
        <w:t>. The _state</w:t>
      </w:r>
      <w:r w:rsidR="00382E88">
        <w:t xml:space="preserve"> is controlled by different classes depending on which,</w:t>
      </w:r>
      <w:r w:rsidR="00733F27">
        <w:t xml:space="preserve"> states are need. The top state everything that can be used by the entire system, but as we decent down the class h</w:t>
      </w:r>
      <w:r w:rsidR="00733F27" w:rsidRPr="00733F27">
        <w:t>ierarchy</w:t>
      </w:r>
      <w:r w:rsidR="00733F27">
        <w:t xml:space="preserve">. The specific states are controlled. </w:t>
      </w:r>
      <w:r w:rsidR="008D7BD2">
        <w:t xml:space="preserve">An example of this is when the code is in the </w:t>
      </w:r>
      <w:r w:rsidR="008D7BD2" w:rsidRPr="008D7BD2">
        <w:t>Operational</w:t>
      </w:r>
      <w:r w:rsidR="008D7BD2">
        <w:t xml:space="preserve"> state, it then has a state that control the states within it Configuration, Suspended Ready and </w:t>
      </w:r>
      <w:proofErr w:type="spellStart"/>
      <w:r w:rsidR="008D7BD2">
        <w:t>RealTimeLoop</w:t>
      </w:r>
      <w:proofErr w:type="spellEnd"/>
      <w:r w:rsidR="008D7BD2">
        <w:t xml:space="preserve">. This allows the code to a clear separation of concerns, because the restart action is handled here for everything. </w:t>
      </w:r>
      <w:r w:rsidR="009378EF">
        <w:t xml:space="preserve">On </w:t>
      </w:r>
      <w:r w:rsidR="009378EF">
        <w:fldChar w:fldCharType="begin"/>
      </w:r>
      <w:r w:rsidR="009378EF">
        <w:instrText xml:space="preserve"> REF _Ref529806479 \h </w:instrText>
      </w:r>
      <w:r w:rsidR="009378EF">
        <w:fldChar w:fldCharType="separate"/>
      </w:r>
      <w:r w:rsidR="003C030F">
        <w:t xml:space="preserve">Figure </w:t>
      </w:r>
      <w:r w:rsidR="003C030F">
        <w:rPr>
          <w:noProof/>
        </w:rPr>
        <w:t>3</w:t>
      </w:r>
      <w:r w:rsidR="009378EF">
        <w:fldChar w:fldCharType="end"/>
      </w:r>
      <w:r w:rsidR="009378EF">
        <w:t xml:space="preserve">, </w:t>
      </w:r>
      <w:r w:rsidR="009378EF">
        <w:fldChar w:fldCharType="begin"/>
      </w:r>
      <w:r w:rsidR="009378EF">
        <w:instrText xml:space="preserve"> REF _Ref529806502 \h </w:instrText>
      </w:r>
      <w:r w:rsidR="009378EF">
        <w:fldChar w:fldCharType="separate"/>
      </w:r>
      <w:r w:rsidR="003C030F">
        <w:t xml:space="preserve">Figure </w:t>
      </w:r>
      <w:r w:rsidR="003C030F">
        <w:rPr>
          <w:noProof/>
        </w:rPr>
        <w:t>4</w:t>
      </w:r>
      <w:r w:rsidR="009378EF">
        <w:fldChar w:fldCharType="end"/>
      </w:r>
      <w:r w:rsidR="009378EF">
        <w:t xml:space="preserve">, </w:t>
      </w:r>
      <w:r w:rsidR="009378EF">
        <w:fldChar w:fldCharType="begin"/>
      </w:r>
      <w:r w:rsidR="009378EF">
        <w:instrText xml:space="preserve"> REF _Ref529806504 \h </w:instrText>
      </w:r>
      <w:r w:rsidR="009378EF">
        <w:fldChar w:fldCharType="separate"/>
      </w:r>
      <w:r w:rsidR="003C030F">
        <w:t xml:space="preserve">Figure </w:t>
      </w:r>
      <w:r w:rsidR="003C030F">
        <w:rPr>
          <w:noProof/>
        </w:rPr>
        <w:t>5</w:t>
      </w:r>
      <w:r w:rsidR="009378EF">
        <w:fldChar w:fldCharType="end"/>
      </w:r>
      <w:r w:rsidR="009378EF">
        <w:t xml:space="preserve"> and </w:t>
      </w:r>
      <w:r w:rsidR="009378EF">
        <w:fldChar w:fldCharType="begin"/>
      </w:r>
      <w:r w:rsidR="009378EF">
        <w:instrText xml:space="preserve"> REF _Ref529806506 \h </w:instrText>
      </w:r>
      <w:r w:rsidR="009378EF">
        <w:fldChar w:fldCharType="separate"/>
      </w:r>
      <w:r w:rsidR="003C030F">
        <w:t xml:space="preserve">Figure </w:t>
      </w:r>
      <w:r w:rsidR="003C030F">
        <w:rPr>
          <w:noProof/>
        </w:rPr>
        <w:t>6</w:t>
      </w:r>
      <w:r w:rsidR="009378EF">
        <w:fldChar w:fldCharType="end"/>
      </w:r>
      <w:r w:rsidR="009378EF">
        <w:t xml:space="preserve"> more detailed class diagrams of the different classes are given.</w:t>
      </w:r>
    </w:p>
    <w:p w14:paraId="52B74557" w14:textId="77777777" w:rsidR="009378EF" w:rsidRDefault="002029FB" w:rsidP="009378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531D05" wp14:editId="7C8D39A8">
            <wp:extent cx="2466975" cy="423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270D" w14:textId="3EB5CBA1" w:rsidR="002029FB" w:rsidRDefault="009378EF" w:rsidP="009378EF">
      <w:pPr>
        <w:pStyle w:val="Caption"/>
        <w:jc w:val="center"/>
      </w:pPr>
      <w:bookmarkStart w:id="87" w:name="_Ref5298064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3</w:t>
      </w:r>
      <w:r>
        <w:fldChar w:fldCharType="end"/>
      </w:r>
      <w:bookmarkEnd w:id="87"/>
      <w:r>
        <w:t xml:space="preserve"> - </w:t>
      </w:r>
      <w:proofErr w:type="spellStart"/>
      <w:r>
        <w:t>EmbeddedSystemX</w:t>
      </w:r>
      <w:proofErr w:type="spellEnd"/>
      <w:r>
        <w:t xml:space="preserve"> Class Diagram</w:t>
      </w:r>
    </w:p>
    <w:p w14:paraId="72A04534" w14:textId="77777777" w:rsidR="009378EF" w:rsidRDefault="002029FB" w:rsidP="009378EF">
      <w:pPr>
        <w:keepNext/>
        <w:jc w:val="center"/>
      </w:pPr>
      <w:r>
        <w:rPr>
          <w:noProof/>
        </w:rPr>
        <w:drawing>
          <wp:inline distT="0" distB="0" distL="0" distR="0" wp14:anchorId="3AA8F69B" wp14:editId="44DE8CA7">
            <wp:extent cx="475297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2A74" w14:textId="31990E4D" w:rsidR="002029FB" w:rsidRDefault="009378EF" w:rsidP="009378EF">
      <w:pPr>
        <w:pStyle w:val="Caption"/>
        <w:jc w:val="center"/>
      </w:pPr>
      <w:bookmarkStart w:id="88" w:name="_Ref5298065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4</w:t>
      </w:r>
      <w:r>
        <w:fldChar w:fldCharType="end"/>
      </w:r>
      <w:bookmarkEnd w:id="88"/>
      <w:r>
        <w:t xml:space="preserve"> - </w:t>
      </w:r>
      <w:proofErr w:type="spellStart"/>
      <w:r>
        <w:t>StateEmbeddedSystemX</w:t>
      </w:r>
      <w:proofErr w:type="spellEnd"/>
      <w:r>
        <w:t xml:space="preserve"> Class Diagram</w:t>
      </w:r>
    </w:p>
    <w:p w14:paraId="718D8EF2" w14:textId="77777777" w:rsidR="009378EF" w:rsidRDefault="002029FB" w:rsidP="009378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1670C3" wp14:editId="13650D83">
            <wp:extent cx="429577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ACCA" w14:textId="18119F4D" w:rsidR="002029FB" w:rsidRDefault="009378EF" w:rsidP="009378EF">
      <w:pPr>
        <w:pStyle w:val="Caption"/>
        <w:jc w:val="center"/>
      </w:pPr>
      <w:bookmarkStart w:id="89" w:name="_Ref5298065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5</w:t>
      </w:r>
      <w:r>
        <w:fldChar w:fldCharType="end"/>
      </w:r>
      <w:bookmarkEnd w:id="89"/>
      <w:r>
        <w:t xml:space="preserve"> - </w:t>
      </w:r>
      <w:proofErr w:type="spellStart"/>
      <w:r>
        <w:t>OperatingState</w:t>
      </w:r>
      <w:proofErr w:type="spellEnd"/>
      <w:r>
        <w:t xml:space="preserve"> Class Diagram</w:t>
      </w:r>
    </w:p>
    <w:p w14:paraId="1855068D" w14:textId="77777777" w:rsidR="009378EF" w:rsidRDefault="002029FB" w:rsidP="009378EF">
      <w:pPr>
        <w:keepNext/>
        <w:jc w:val="center"/>
      </w:pPr>
      <w:r>
        <w:rPr>
          <w:noProof/>
        </w:rPr>
        <w:drawing>
          <wp:inline distT="0" distB="0" distL="0" distR="0" wp14:anchorId="3FD3C1A7" wp14:editId="7C3D49E1">
            <wp:extent cx="360997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FC20" w14:textId="280849DE" w:rsidR="00162AE2" w:rsidRDefault="009378EF" w:rsidP="009378EF">
      <w:pPr>
        <w:pStyle w:val="Caption"/>
        <w:jc w:val="center"/>
      </w:pPr>
      <w:bookmarkStart w:id="90" w:name="_Ref5298065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6</w:t>
      </w:r>
      <w:r>
        <w:fldChar w:fldCharType="end"/>
      </w:r>
      <w:bookmarkEnd w:id="90"/>
      <w:r>
        <w:t xml:space="preserve"> - </w:t>
      </w:r>
      <w:proofErr w:type="spellStart"/>
      <w:r>
        <w:t>TimeLoopState</w:t>
      </w:r>
      <w:proofErr w:type="spellEnd"/>
      <w:r>
        <w:t xml:space="preserve"> Class Diagram</w:t>
      </w:r>
    </w:p>
    <w:p w14:paraId="700993ED" w14:textId="77777777" w:rsidR="00A66C5D" w:rsidRDefault="00A66C5D">
      <w:pPr>
        <w:autoSpaceDE/>
        <w:autoSpaceDN/>
        <w:adjustRightInd/>
        <w:spacing w:before="0"/>
        <w:rPr>
          <w:b/>
          <w:iCs/>
          <w:szCs w:val="28"/>
        </w:rPr>
      </w:pPr>
      <w:r>
        <w:br w:type="page"/>
      </w:r>
    </w:p>
    <w:p w14:paraId="66202E98" w14:textId="1B46DE91" w:rsidR="00764C36" w:rsidRDefault="00764C36" w:rsidP="00764C36">
      <w:pPr>
        <w:pStyle w:val="Heading3"/>
      </w:pPr>
      <w:bookmarkStart w:id="91" w:name="_Toc529807002"/>
      <w:r>
        <w:lastRenderedPageBreak/>
        <w:t>State Diagram</w:t>
      </w:r>
      <w:r w:rsidR="009150C7">
        <w:t>s</w:t>
      </w:r>
      <w:bookmarkEnd w:id="91"/>
    </w:p>
    <w:p w14:paraId="622A4A96" w14:textId="32AD4434" w:rsidR="009378EF" w:rsidRPr="009378EF" w:rsidRDefault="009378EF" w:rsidP="009378EF">
      <w:r>
        <w:t xml:space="preserve">In this assignment the state diagrams on </w:t>
      </w:r>
      <w:r>
        <w:fldChar w:fldCharType="begin"/>
      </w:r>
      <w:r>
        <w:instrText xml:space="preserve"> REF _Ref529806599 \h </w:instrText>
      </w:r>
      <w:r>
        <w:fldChar w:fldCharType="separate"/>
      </w:r>
      <w:r w:rsidR="003C030F">
        <w:t xml:space="preserve">Figure </w:t>
      </w:r>
      <w:r w:rsidR="003C030F">
        <w:rPr>
          <w:noProof/>
        </w:rPr>
        <w:t>7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_Ref529806609 \h </w:instrText>
      </w:r>
      <w:r>
        <w:fldChar w:fldCharType="separate"/>
      </w:r>
      <w:r w:rsidR="003C030F">
        <w:t xml:space="preserve">Figure </w:t>
      </w:r>
      <w:r w:rsidR="003C030F">
        <w:rPr>
          <w:noProof/>
        </w:rPr>
        <w:t>8</w:t>
      </w:r>
      <w:r>
        <w:fldChar w:fldCharType="end"/>
      </w:r>
      <w:r>
        <w:t xml:space="preserve"> where given as part of the assignment to implement.</w:t>
      </w:r>
    </w:p>
    <w:p w14:paraId="004DD719" w14:textId="77777777" w:rsidR="009378EF" w:rsidRDefault="00B12C9F" w:rsidP="009378EF">
      <w:pPr>
        <w:keepNext/>
        <w:jc w:val="center"/>
      </w:pPr>
      <w:r>
        <w:rPr>
          <w:noProof/>
        </w:rPr>
        <w:drawing>
          <wp:inline distT="0" distB="0" distL="0" distR="0" wp14:anchorId="2B2872B8" wp14:editId="79A56A67">
            <wp:extent cx="5074332" cy="437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134" cy="43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114B" w14:textId="6336D6F0" w:rsidR="00B12C9F" w:rsidRDefault="009378EF" w:rsidP="009378EF">
      <w:pPr>
        <w:pStyle w:val="Caption"/>
        <w:jc w:val="center"/>
      </w:pPr>
      <w:bookmarkStart w:id="92" w:name="_Ref529806599"/>
      <w:bookmarkStart w:id="93" w:name="_Ref5298065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7</w:t>
      </w:r>
      <w:r>
        <w:fldChar w:fldCharType="end"/>
      </w:r>
      <w:bookmarkEnd w:id="92"/>
      <w:r>
        <w:t xml:space="preserve"> - </w:t>
      </w:r>
      <w:proofErr w:type="spellStart"/>
      <w:r>
        <w:t>EmbeddedSystemX</w:t>
      </w:r>
      <w:proofErr w:type="spellEnd"/>
      <w:r>
        <w:t xml:space="preserve"> State Diagram</w:t>
      </w:r>
      <w:bookmarkEnd w:id="93"/>
    </w:p>
    <w:p w14:paraId="30A80815" w14:textId="5FF5CB62" w:rsidR="00B12C9F" w:rsidRDefault="00B12C9F" w:rsidP="00B12C9F"/>
    <w:p w14:paraId="4517010A" w14:textId="77777777" w:rsidR="009378EF" w:rsidRDefault="00B12C9F" w:rsidP="009378EF">
      <w:pPr>
        <w:keepNext/>
        <w:jc w:val="center"/>
      </w:pPr>
      <w:r>
        <w:rPr>
          <w:noProof/>
        </w:rPr>
        <w:drawing>
          <wp:inline distT="0" distB="0" distL="0" distR="0" wp14:anchorId="51281E75" wp14:editId="666386AA">
            <wp:extent cx="5091430" cy="2592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277"/>
                    <a:stretch/>
                  </pic:blipFill>
                  <pic:spPr bwMode="auto">
                    <a:xfrm>
                      <a:off x="0" y="0"/>
                      <a:ext cx="5101169" cy="259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857A6" w14:textId="4BC8E588" w:rsidR="00B12C9F" w:rsidRPr="00B12C9F" w:rsidRDefault="009378EF" w:rsidP="009378EF">
      <w:pPr>
        <w:pStyle w:val="Caption"/>
        <w:jc w:val="center"/>
      </w:pPr>
      <w:bookmarkStart w:id="94" w:name="_Ref5298066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8</w:t>
      </w:r>
      <w:r>
        <w:fldChar w:fldCharType="end"/>
      </w:r>
      <w:bookmarkEnd w:id="94"/>
      <w:r>
        <w:t xml:space="preserve"> - </w:t>
      </w:r>
      <w:proofErr w:type="spellStart"/>
      <w:r>
        <w:t>RealTimeLoop</w:t>
      </w:r>
      <w:proofErr w:type="spellEnd"/>
      <w:r>
        <w:t xml:space="preserve"> State Diagram</w:t>
      </w:r>
    </w:p>
    <w:p w14:paraId="4EEBDF52" w14:textId="77777777" w:rsidR="002721AD" w:rsidRDefault="002721AD">
      <w:pPr>
        <w:autoSpaceDE/>
        <w:autoSpaceDN/>
        <w:adjustRightInd/>
        <w:spacing w:before="0"/>
        <w:rPr>
          <w:b/>
          <w:sz w:val="28"/>
          <w:szCs w:val="32"/>
        </w:rPr>
      </w:pPr>
      <w:r>
        <w:br w:type="page"/>
      </w:r>
    </w:p>
    <w:p w14:paraId="10B754EF" w14:textId="40B73152" w:rsidR="00764C36" w:rsidRPr="00764C36" w:rsidRDefault="00764C36" w:rsidP="00764C36">
      <w:pPr>
        <w:pStyle w:val="Heading2"/>
      </w:pPr>
      <w:bookmarkStart w:id="95" w:name="_Toc529807003"/>
      <w:r>
        <w:lastRenderedPageBreak/>
        <w:t>Implementation View</w:t>
      </w:r>
      <w:bookmarkEnd w:id="95"/>
    </w:p>
    <w:p w14:paraId="400C3CF3" w14:textId="3EA81AAF" w:rsidR="00FC0E46" w:rsidRPr="00FC0E46" w:rsidRDefault="007E5379" w:rsidP="00FC0E46">
      <w:pPr>
        <w:pStyle w:val="Heading3"/>
      </w:pPr>
      <w:bookmarkStart w:id="96" w:name="_Toc529807004"/>
      <w:r>
        <w:t>Implementation details</w:t>
      </w:r>
      <w:bookmarkEnd w:id="96"/>
    </w:p>
    <w:p w14:paraId="2D7451AC" w14:textId="3281D0C0" w:rsidR="00B81AAD" w:rsidRDefault="00B81AAD" w:rsidP="00B81AAD">
      <w:r>
        <w:t xml:space="preserve">In every state we have a singleton pattern. </w:t>
      </w:r>
      <w:r w:rsidR="00366185">
        <w:t xml:space="preserve">There is an example of it in the </w:t>
      </w:r>
      <w:proofErr w:type="spellStart"/>
      <w:r w:rsidR="00366185">
        <w:t>PowerOnSelfTest</w:t>
      </w:r>
      <w:proofErr w:type="spellEnd"/>
      <w:r w:rsidR="00366185">
        <w:t>.</w:t>
      </w:r>
    </w:p>
    <w:p w14:paraId="3932251A" w14:textId="312ADBBF" w:rsidR="00366185" w:rsidRPr="00366185" w:rsidRDefault="00366185" w:rsidP="00B81AAD">
      <w:pPr>
        <w:rPr>
          <w:lang w:val="en-US"/>
        </w:rPr>
      </w:pPr>
      <w:proofErr w:type="gramStart"/>
      <w:r>
        <w:t>The header file,</w:t>
      </w:r>
      <w:proofErr w:type="gramEnd"/>
      <w:r>
        <w:t xml:space="preserve"> has a </w:t>
      </w:r>
      <w:r w:rsidRPr="00366185">
        <w:t xml:space="preserve">public Instance that others can get, but </w:t>
      </w:r>
      <w:proofErr w:type="spellStart"/>
      <w:r w:rsidRPr="00366185">
        <w:t>it’s</w:t>
      </w:r>
      <w:proofErr w:type="spellEnd"/>
      <w:r w:rsidRPr="00366185">
        <w:t xml:space="preserve"> own internal instance is private.</w:t>
      </w:r>
      <w:r>
        <w:rPr>
          <w:rFonts w:ascii="Consolas" w:hAnsi="Consolas" w:cs="Consolas"/>
          <w:bCs w:val="0"/>
          <w:color w:val="000000"/>
          <w:spacing w:val="0"/>
          <w:sz w:val="19"/>
          <w:szCs w:val="19"/>
          <w:lang w:val="en-US" w:eastAsia="da-DK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6185" w14:paraId="48163A97" w14:textId="77777777" w:rsidTr="00366185">
        <w:tc>
          <w:tcPr>
            <w:tcW w:w="9628" w:type="dxa"/>
          </w:tcPr>
          <w:p w14:paraId="09E5C61C" w14:textId="77777777" w:rsidR="00366185" w:rsidRDefault="00366185" w:rsidP="00366185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private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</w:t>
            </w:r>
          </w:p>
          <w:p w14:paraId="4EEDD05A" w14:textId="77777777" w:rsidR="00366185" w:rsidRDefault="00366185" w:rsidP="00366185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static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PowerOnSelfTest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* 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;</w:t>
            </w:r>
          </w:p>
          <w:p w14:paraId="145EDEAB" w14:textId="77777777" w:rsidR="00366185" w:rsidRDefault="00366185" w:rsidP="00366185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public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</w:t>
            </w:r>
          </w:p>
          <w:p w14:paraId="2AE25651" w14:textId="16911506" w:rsidR="00366185" w:rsidRDefault="00366185" w:rsidP="00366185"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static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PowerOnSelfTest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 Instance();</w:t>
            </w:r>
          </w:p>
        </w:tc>
      </w:tr>
    </w:tbl>
    <w:p w14:paraId="467E485E" w14:textId="77777777" w:rsidR="00366185" w:rsidRDefault="00366185" w:rsidP="00B81AAD"/>
    <w:p w14:paraId="2E762C85" w14:textId="4A96E115" w:rsidR="00366185" w:rsidRPr="00B81AAD" w:rsidRDefault="00366185" w:rsidP="00B81AAD">
      <w:r>
        <w:t xml:space="preserve">The </w:t>
      </w:r>
      <w:proofErr w:type="spellStart"/>
      <w:r>
        <w:t>cpp</w:t>
      </w:r>
      <w:proofErr w:type="spellEnd"/>
      <w:r>
        <w:t xml:space="preserve"> file. Note that the private instance is 0 at first, hence </w:t>
      </w:r>
      <w:r w:rsidRPr="00366185">
        <w:t>uninitialized</w:t>
      </w:r>
      <w:r>
        <w:t xml:space="preserve">. But </w:t>
      </w:r>
      <w:r w:rsidR="00FC0E46">
        <w:t xml:space="preserve">when it is needed it is created and there after the same instance is returned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1AAD" w14:paraId="65871BA0" w14:textId="77777777" w:rsidTr="00B81AAD">
        <w:tc>
          <w:tcPr>
            <w:tcW w:w="9628" w:type="dxa"/>
          </w:tcPr>
          <w:p w14:paraId="334E13E1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8000"/>
                <w:spacing w:val="0"/>
                <w:sz w:val="19"/>
                <w:szCs w:val="19"/>
                <w:lang w:eastAsia="da-DK"/>
              </w:rPr>
              <w:t>//Singleton</w:t>
            </w:r>
          </w:p>
          <w:p w14:paraId="555D65C5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PowerOnSelfTest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*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PowerOnSelfTest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::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= 0;</w:t>
            </w:r>
          </w:p>
          <w:p w14:paraId="7B1617E5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</w:p>
          <w:p w14:paraId="199FAA86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PowerOnSelfTest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*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PowerOnSelfTest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::Instance()</w:t>
            </w:r>
          </w:p>
          <w:p w14:paraId="1D5D93C0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{</w:t>
            </w:r>
          </w:p>
          <w:p w14:paraId="29F9E1A7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if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(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== 0) {</w:t>
            </w:r>
          </w:p>
          <w:p w14:paraId="72528048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=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new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PowerOnSelfTest()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;</w:t>
            </w:r>
          </w:p>
          <w:p w14:paraId="62104855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  <w:t>}</w:t>
            </w:r>
          </w:p>
          <w:p w14:paraId="25B3E096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-&gt;systemSelfTest();</w:t>
            </w:r>
          </w:p>
          <w:p w14:paraId="00BBB011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return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eastAsia="da-DK"/>
              </w:rPr>
              <w:t>_instance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;</w:t>
            </w:r>
          </w:p>
          <w:p w14:paraId="3B5E19EC" w14:textId="77777777" w:rsidR="00B81AAD" w:rsidRDefault="00B81AAD" w:rsidP="00B81AA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}</w:t>
            </w:r>
          </w:p>
          <w:p w14:paraId="08EF75CE" w14:textId="241550D9" w:rsidR="00B81AAD" w:rsidRDefault="00B81AAD" w:rsidP="00B81AAD">
            <w:r>
              <w:rPr>
                <w:rFonts w:ascii="Consolas" w:hAnsi="Consolas" w:cs="Consolas"/>
                <w:bCs w:val="0"/>
                <w:color w:val="008000"/>
                <w:spacing w:val="0"/>
                <w:sz w:val="19"/>
                <w:szCs w:val="19"/>
                <w:lang w:eastAsia="da-DK"/>
              </w:rPr>
              <w:t>//Singleton</w:t>
            </w:r>
          </w:p>
        </w:tc>
      </w:tr>
    </w:tbl>
    <w:p w14:paraId="62C7DC41" w14:textId="77777777" w:rsidR="00FC0E46" w:rsidRDefault="00FC0E46">
      <w:pPr>
        <w:autoSpaceDE/>
        <w:autoSpaceDN/>
        <w:adjustRightInd/>
        <w:spacing w:before="0"/>
      </w:pPr>
    </w:p>
    <w:p w14:paraId="5238AEE6" w14:textId="31F4C972" w:rsidR="002B2D4D" w:rsidRDefault="00FC0E46">
      <w:pPr>
        <w:autoSpaceDE/>
        <w:autoSpaceDN/>
        <w:adjustRightInd/>
        <w:spacing w:before="0"/>
      </w:pPr>
      <w:proofErr w:type="gramStart"/>
      <w:r>
        <w:t>The state pattern,</w:t>
      </w:r>
      <w:proofErr w:type="gramEnd"/>
      <w:r w:rsidR="002B2D4D">
        <w:t xml:space="preserve"> makes use of a context called </w:t>
      </w:r>
      <w:proofErr w:type="spellStart"/>
      <w:r w:rsidR="002B2D4D" w:rsidRPr="002B2D4D">
        <w:t>EmbeddedSystemX</w:t>
      </w:r>
      <w:proofErr w:type="spellEnd"/>
      <w:r w:rsidR="002B2D4D">
        <w:t xml:space="preserve"> here, it’s used to interact with the state machine.</w:t>
      </w:r>
    </w:p>
    <w:p w14:paraId="16E0EA84" w14:textId="77777777" w:rsidR="002B2D4D" w:rsidRDefault="002B2D4D">
      <w:pPr>
        <w:autoSpaceDE/>
        <w:autoSpaceDN/>
        <w:adjustRightInd/>
        <w:spacing w:before="0"/>
      </w:pPr>
    </w:p>
    <w:p w14:paraId="27FB5CAD" w14:textId="381F0270" w:rsidR="002B2D4D" w:rsidRDefault="002B2D4D">
      <w:pPr>
        <w:autoSpaceDE/>
        <w:autoSpaceDN/>
        <w:adjustRightInd/>
        <w:spacing w:before="0"/>
      </w:pPr>
      <w:r>
        <w:t xml:space="preserve">The header file can be seen here, and all the methods that it </w:t>
      </w:r>
      <w:proofErr w:type="gramStart"/>
      <w:r>
        <w:t>has to</w:t>
      </w:r>
      <w:proofErr w:type="gramEnd"/>
      <w:r>
        <w:t xml:space="preserve"> manipulate the state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2D4D" w14:paraId="25A932A6" w14:textId="77777777" w:rsidTr="002B2D4D">
        <w:tc>
          <w:tcPr>
            <w:tcW w:w="9628" w:type="dxa"/>
          </w:tcPr>
          <w:p w14:paraId="52501F62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class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{</w:t>
            </w:r>
          </w:p>
          <w:p w14:paraId="66D0D162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public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</w:t>
            </w:r>
          </w:p>
          <w:p w14:paraId="73FD942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  <w:t>EmbeddedSystemX();</w:t>
            </w:r>
          </w:p>
          <w:p w14:paraId="622ACB61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Restart();</w:t>
            </w:r>
          </w:p>
          <w:p w14:paraId="1EC92F44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SelfTestFailed(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int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);</w:t>
            </w:r>
          </w:p>
          <w:p w14:paraId="2727142E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SelftestOk();</w:t>
            </w:r>
          </w:p>
          <w:p w14:paraId="213DDF5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Initalized();</w:t>
            </w:r>
          </w:p>
          <w:p w14:paraId="5DADA9AD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Configure();</w:t>
            </w:r>
          </w:p>
          <w:p w14:paraId="6A533DF8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ConfigurationEnded();</w:t>
            </w:r>
          </w:p>
          <w:p w14:paraId="167D310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Start();</w:t>
            </w:r>
          </w:p>
          <w:p w14:paraId="5BCFB762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Stop();</w:t>
            </w:r>
          </w:p>
          <w:p w14:paraId="4ABB0783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Suspend();</w:t>
            </w:r>
          </w:p>
          <w:p w14:paraId="041C0F6D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Resume();</w:t>
            </w:r>
          </w:p>
          <w:p w14:paraId="43886C1D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chMode();</w:t>
            </w:r>
          </w:p>
          <w:p w14:paraId="63A8721E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ConfigX();</w:t>
            </w:r>
          </w:p>
          <w:p w14:paraId="502EE414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EventX();</w:t>
            </w:r>
          </w:p>
          <w:p w14:paraId="31F0C4C8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EventY();</w:t>
            </w:r>
          </w:p>
          <w:p w14:paraId="7CBA0D9C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</w:p>
          <w:p w14:paraId="08A91B87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8000"/>
                <w:spacing w:val="0"/>
                <w:sz w:val="19"/>
                <w:szCs w:val="19"/>
                <w:lang w:eastAsia="da-DK"/>
              </w:rPr>
              <w:t>//</w:t>
            </w:r>
          </w:p>
          <w:p w14:paraId="5A91B54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private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</w:t>
            </w:r>
          </w:p>
          <w:p w14:paraId="22E43737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friend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class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StateEmbeddedSystemX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;</w:t>
            </w:r>
          </w:p>
          <w:p w14:paraId="28270B54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change_state(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StateEmbeddedSystemX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7CEA60E4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</w:p>
          <w:p w14:paraId="469400B1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StateEmbeddedSystemX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* </w:t>
            </w:r>
            <w:r>
              <w:rPr>
                <w:rFonts w:ascii="Consolas" w:hAnsi="Consolas" w:cs="Consolas"/>
                <w:bCs w:val="0"/>
                <w:color w:val="8B0000"/>
                <w:spacing w:val="0"/>
                <w:sz w:val="19"/>
                <w:szCs w:val="19"/>
                <w:lang w:eastAsia="da-DK"/>
              </w:rPr>
              <w:t>_state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;</w:t>
            </w:r>
          </w:p>
          <w:p w14:paraId="5CAE4C12" w14:textId="36EB5580" w:rsidR="002B2D4D" w:rsidRDefault="002B2D4D" w:rsidP="002B2D4D">
            <w:pPr>
              <w:autoSpaceDE/>
              <w:autoSpaceDN/>
              <w:adjustRightInd/>
              <w:spacing w:before="0"/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};</w:t>
            </w:r>
          </w:p>
        </w:tc>
      </w:tr>
    </w:tbl>
    <w:p w14:paraId="0F07C257" w14:textId="0AE65AF3" w:rsidR="00FC0E46" w:rsidRDefault="00FC0E46">
      <w:pPr>
        <w:autoSpaceDE/>
        <w:autoSpaceDN/>
        <w:adjustRightInd/>
        <w:spacing w:before="0"/>
      </w:pPr>
      <w:r>
        <w:lastRenderedPageBreak/>
        <w:t xml:space="preserve"> </w:t>
      </w:r>
    </w:p>
    <w:p w14:paraId="423BCC62" w14:textId="4B80FBA8" w:rsidR="002B2D4D" w:rsidRDefault="002B2D4D">
      <w:pPr>
        <w:autoSpaceDE/>
        <w:autoSpaceDN/>
        <w:adjustRightInd/>
        <w:spacing w:before="0"/>
      </w:pPr>
      <w:r>
        <w:t xml:space="preserve">The </w:t>
      </w:r>
      <w:proofErr w:type="spellStart"/>
      <w:r w:rsidRPr="002B2D4D">
        <w:t>StateEmbeddedSystemX</w:t>
      </w:r>
      <w:proofErr w:type="spellEnd"/>
      <w:r>
        <w:t xml:space="preserve"> has all the actions that can be called</w:t>
      </w:r>
      <w:r w:rsidR="00F778C0">
        <w:t>.</w:t>
      </w:r>
      <w:r w:rsidR="00A543A9">
        <w:t xml:space="preserve"> </w:t>
      </w:r>
      <w:r w:rsidR="00F778C0">
        <w:t>A</w:t>
      </w:r>
      <w:r w:rsidR="00A543A9">
        <w:t>lso</w:t>
      </w:r>
      <w:r>
        <w:t xml:space="preserve"> note it</w:t>
      </w:r>
      <w:r w:rsidR="00F778C0">
        <w:t xml:space="preserve"> has a method named </w:t>
      </w:r>
      <w:proofErr w:type="spellStart"/>
      <w:r w:rsidR="00F778C0">
        <w:t>ChangeState</w:t>
      </w:r>
      <w:proofErr w:type="spellEnd"/>
      <w:r w:rsidR="00F778C0">
        <w:t>, that</w:t>
      </w:r>
      <w:r>
        <w:t xml:space="preserve"> takes a pointer to </w:t>
      </w:r>
      <w:proofErr w:type="spellStart"/>
      <w:r w:rsidRPr="002B2D4D">
        <w:t>EmbeddedSystemX</w:t>
      </w:r>
      <w:proofErr w:type="spellEnd"/>
      <w:r w:rsidR="00F778C0">
        <w:t xml:space="preserve"> and </w:t>
      </w:r>
      <w:proofErr w:type="spellStart"/>
      <w:r w:rsidR="00F778C0" w:rsidRPr="002B2D4D">
        <w:t>StateEmbeddedSystemX</w:t>
      </w:r>
      <w:proofErr w:type="spellEnd"/>
      <w:r w:rsidR="00F778C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2D4D" w14:paraId="1C84D142" w14:textId="77777777" w:rsidTr="002B2D4D">
        <w:tc>
          <w:tcPr>
            <w:tcW w:w="9628" w:type="dxa"/>
          </w:tcPr>
          <w:p w14:paraId="5B6C76BB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class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StateEmbeddedSystemX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{</w:t>
            </w:r>
          </w:p>
          <w:p w14:paraId="6B13C82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public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</w:t>
            </w:r>
          </w:p>
          <w:p w14:paraId="70F3B49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SelfTestFailed(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*,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int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pacing w:val="0"/>
                <w:sz w:val="19"/>
                <w:szCs w:val="19"/>
                <w:lang w:eastAsia="da-DK"/>
              </w:rPr>
              <w:t>ErrorNo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);</w:t>
            </w:r>
          </w:p>
          <w:p w14:paraId="50653A3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restart(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56770C99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SelftestOk(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302B216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  <w:t xml:space="preserve">   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Initalized(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01AD1B67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Configure(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6900ED9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ConfigurationEnded(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63A8D73C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Start(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5F560DE9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Stop(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036079D1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Suspend(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272DF60F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Resume(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29455A98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chMode(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64B13516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ConfigX();</w:t>
            </w:r>
          </w:p>
          <w:p w14:paraId="7D4E6BD9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EventX();</w:t>
            </w:r>
          </w:p>
          <w:p w14:paraId="448C6263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virtual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EventY();</w:t>
            </w:r>
          </w:p>
          <w:p w14:paraId="58A741DC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protected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</w:t>
            </w:r>
          </w:p>
          <w:p w14:paraId="23968338" w14:textId="77777777" w:rsidR="002B2D4D" w:rsidRDefault="002B2D4D" w:rsidP="002B2D4D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static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ChangeState(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*,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StateEmbeddedSystemX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*);</w:t>
            </w:r>
          </w:p>
          <w:p w14:paraId="626D7741" w14:textId="6034BD34" w:rsidR="002B2D4D" w:rsidRDefault="002B2D4D" w:rsidP="002B2D4D">
            <w:pPr>
              <w:autoSpaceDE/>
              <w:autoSpaceDN/>
              <w:adjustRightInd/>
              <w:spacing w:before="0"/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  <w:t>};</w:t>
            </w:r>
          </w:p>
        </w:tc>
      </w:tr>
    </w:tbl>
    <w:p w14:paraId="3A4B4B3A" w14:textId="77777777" w:rsidR="00894001" w:rsidRDefault="00894001">
      <w:pPr>
        <w:autoSpaceDE/>
        <w:autoSpaceDN/>
        <w:adjustRightInd/>
        <w:spacing w:before="0"/>
      </w:pPr>
    </w:p>
    <w:p w14:paraId="74356A3D" w14:textId="67A54E47" w:rsidR="00894001" w:rsidRDefault="00894001">
      <w:pPr>
        <w:autoSpaceDE/>
        <w:autoSpaceDN/>
        <w:adjustRightInd/>
        <w:spacing w:before="0"/>
      </w:pPr>
    </w:p>
    <w:p w14:paraId="3436A0DD" w14:textId="4FA01C05" w:rsidR="00894001" w:rsidRDefault="00894001">
      <w:pPr>
        <w:autoSpaceDE/>
        <w:autoSpaceDN/>
        <w:adjustRightInd/>
        <w:spacing w:before="0"/>
      </w:pPr>
      <w:r>
        <w:t xml:space="preserve">An example of a </w:t>
      </w:r>
      <w:proofErr w:type="spellStart"/>
      <w:r>
        <w:t>StateChange</w:t>
      </w:r>
      <w:proofErr w:type="spellEnd"/>
      <w:r>
        <w:t xml:space="preserve">. Here we can see </w:t>
      </w:r>
      <w:proofErr w:type="spellStart"/>
      <w:r w:rsidRPr="00894001">
        <w:t>PowerOnSelfTest</w:t>
      </w:r>
      <w:proofErr w:type="spellEnd"/>
      <w:r>
        <w:t xml:space="preserve"> change to </w:t>
      </w:r>
      <w:r w:rsidRPr="00894001">
        <w:t>Initializing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4001" w14:paraId="419A55B9" w14:textId="77777777" w:rsidTr="00894001">
        <w:tc>
          <w:tcPr>
            <w:tcW w:w="9628" w:type="dxa"/>
          </w:tcPr>
          <w:p w14:paraId="2C23FC9E" w14:textId="77777777" w:rsidR="00894001" w:rsidRDefault="00894001" w:rsidP="00894001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FF"/>
                <w:spacing w:val="0"/>
                <w:sz w:val="19"/>
                <w:szCs w:val="19"/>
                <w:lang w:eastAsia="da-DK"/>
              </w:rPr>
              <w:t>void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PowerOnSelfTest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::SelftestOk(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EmbeddedSystemX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* </w:t>
            </w:r>
            <w:r>
              <w:rPr>
                <w:rFonts w:ascii="Consolas" w:hAnsi="Consolas" w:cs="Consolas"/>
                <w:bCs w:val="0"/>
                <w:color w:val="808080"/>
                <w:spacing w:val="0"/>
                <w:sz w:val="19"/>
                <w:szCs w:val="19"/>
                <w:lang w:eastAsia="da-DK"/>
              </w:rPr>
              <w:t>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)</w:t>
            </w:r>
          </w:p>
          <w:p w14:paraId="7B9F05F9" w14:textId="77777777" w:rsidR="00894001" w:rsidRDefault="00894001" w:rsidP="00894001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{</w:t>
            </w:r>
          </w:p>
          <w:p w14:paraId="1EB513BA" w14:textId="77777777" w:rsidR="00894001" w:rsidRDefault="00894001" w:rsidP="00894001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  <w:t xml:space="preserve">std::cout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&lt;&lt;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A31515"/>
                <w:spacing w:val="0"/>
                <w:sz w:val="19"/>
                <w:szCs w:val="19"/>
                <w:lang w:eastAsia="da-DK"/>
              </w:rPr>
              <w:t>"Change to Initializing by input SelftestOk"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&lt;&lt;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 std::</w:t>
            </w:r>
            <w:r>
              <w:rPr>
                <w:rFonts w:ascii="Consolas" w:hAnsi="Consolas" w:cs="Consolas"/>
                <w:bCs w:val="0"/>
                <w:color w:val="483D8B"/>
                <w:spacing w:val="0"/>
                <w:sz w:val="19"/>
                <w:szCs w:val="19"/>
                <w:lang w:eastAsia="da-DK"/>
              </w:rPr>
              <w:t>endl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;</w:t>
            </w:r>
          </w:p>
          <w:p w14:paraId="23C27A33" w14:textId="77777777" w:rsidR="00894001" w:rsidRDefault="00894001" w:rsidP="00894001">
            <w:pPr>
              <w:spacing w:before="0"/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ab/>
              <w:t>ChangeState(</w:t>
            </w:r>
            <w:r>
              <w:rPr>
                <w:rFonts w:ascii="Consolas" w:hAnsi="Consolas" w:cs="Consolas"/>
                <w:bCs w:val="0"/>
                <w:color w:val="808080"/>
                <w:spacing w:val="0"/>
                <w:sz w:val="19"/>
                <w:szCs w:val="19"/>
                <w:lang w:eastAsia="da-DK"/>
              </w:rPr>
              <w:t>t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 xml:space="preserve">, </w:t>
            </w:r>
            <w:r>
              <w:rPr>
                <w:rFonts w:ascii="Consolas" w:hAnsi="Consolas" w:cs="Consolas"/>
                <w:bCs w:val="0"/>
                <w:color w:val="008B8B"/>
                <w:spacing w:val="0"/>
                <w:sz w:val="19"/>
                <w:szCs w:val="19"/>
                <w:lang w:eastAsia="da-DK"/>
              </w:rPr>
              <w:t>Initializing</w:t>
            </w: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::Instance());</w:t>
            </w:r>
          </w:p>
          <w:p w14:paraId="609EA7DB" w14:textId="76D6AFC5" w:rsidR="00894001" w:rsidRDefault="00894001" w:rsidP="00894001">
            <w:pPr>
              <w:autoSpaceDE/>
              <w:autoSpaceDN/>
              <w:adjustRightInd/>
              <w:spacing w:before="0"/>
            </w:pPr>
            <w:r>
              <w:rPr>
                <w:rFonts w:ascii="Consolas" w:hAnsi="Consolas" w:cs="Consolas"/>
                <w:bCs w:val="0"/>
                <w:color w:val="000000"/>
                <w:spacing w:val="0"/>
                <w:sz w:val="19"/>
                <w:szCs w:val="19"/>
                <w:lang w:eastAsia="da-DK"/>
              </w:rPr>
              <w:t>}</w:t>
            </w:r>
          </w:p>
        </w:tc>
      </w:tr>
    </w:tbl>
    <w:p w14:paraId="1BB2939E" w14:textId="2BAA02B5" w:rsidR="00FC0E46" w:rsidRDefault="00FC0E46">
      <w:pPr>
        <w:autoSpaceDE/>
        <w:autoSpaceDN/>
        <w:adjustRightInd/>
        <w:spacing w:before="0"/>
      </w:pPr>
      <w:r>
        <w:br w:type="page"/>
      </w:r>
    </w:p>
    <w:p w14:paraId="1EBC8B4E" w14:textId="77777777" w:rsidR="00E56355" w:rsidRPr="00E56355" w:rsidRDefault="00E56355" w:rsidP="00E56355"/>
    <w:p w14:paraId="24D4F8D4" w14:textId="0466A843" w:rsidR="00870D28" w:rsidRPr="00870D28" w:rsidRDefault="007E5379" w:rsidP="00870D28">
      <w:pPr>
        <w:pStyle w:val="Heading1"/>
        <w:spacing w:before="360" w:after="240"/>
      </w:pPr>
      <w:bookmarkStart w:id="97" w:name="_Toc529807005"/>
      <w:r>
        <w:t>Discussion of results</w:t>
      </w:r>
      <w:bookmarkEnd w:id="97"/>
    </w:p>
    <w:p w14:paraId="00F477A6" w14:textId="156B5A7E" w:rsidR="00F61E19" w:rsidRDefault="00FE32CE" w:rsidP="00F61E19">
      <w:r>
        <w:t xml:space="preserve">As seen in the screenshots, we can move around in the state machine and get the wanted output. </w:t>
      </w:r>
      <w:r w:rsidR="009378EF">
        <w:t xml:space="preserve">If we do a command at a point where the command is not usable, we get a respond telling us, we are not able to use that command here, as seen in </w:t>
      </w:r>
      <w:proofErr w:type="spellStart"/>
      <w:r w:rsidR="009378EF">
        <w:t>Cmd</w:t>
      </w:r>
      <w:proofErr w:type="spellEnd"/>
      <w:r w:rsidR="009378EF">
        <w:t xml:space="preserve"> 4.3.2 where we call the event command </w:t>
      </w:r>
      <w:proofErr w:type="spellStart"/>
      <w:r w:rsidR="009378EF">
        <w:t>EventY</w:t>
      </w:r>
      <w:proofErr w:type="spellEnd"/>
      <w:r w:rsidR="009378EF">
        <w:t xml:space="preserve"> while in the Mode3 state</w:t>
      </w:r>
      <w:r w:rsidR="002721AD">
        <w:t xml:space="preserve"> as seen on </w:t>
      </w:r>
      <w:r w:rsidR="002721AD">
        <w:fldChar w:fldCharType="begin"/>
      </w:r>
      <w:r w:rsidR="002721AD">
        <w:instrText xml:space="preserve"> REF _Ref529806987 \h </w:instrText>
      </w:r>
      <w:r w:rsidR="002721AD">
        <w:fldChar w:fldCharType="separate"/>
      </w:r>
      <w:r w:rsidR="003C030F">
        <w:t xml:space="preserve">Figure </w:t>
      </w:r>
      <w:r w:rsidR="003C030F">
        <w:rPr>
          <w:noProof/>
        </w:rPr>
        <w:t>9</w:t>
      </w:r>
      <w:r w:rsidR="002721AD">
        <w:fldChar w:fldCharType="end"/>
      </w:r>
      <w:r w:rsidR="009378EF">
        <w:t>.</w:t>
      </w:r>
    </w:p>
    <w:p w14:paraId="0F80618C" w14:textId="77777777" w:rsidR="009378EF" w:rsidRDefault="00870D28" w:rsidP="009378EF">
      <w:pPr>
        <w:keepNext/>
        <w:jc w:val="center"/>
      </w:pPr>
      <w:r>
        <w:rPr>
          <w:noProof/>
        </w:rPr>
        <w:drawing>
          <wp:inline distT="0" distB="0" distL="0" distR="0" wp14:anchorId="5924AA34" wp14:editId="2EBCA253">
            <wp:extent cx="3135114" cy="65786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222" cy="658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8B30" w14:textId="23F80C00" w:rsidR="00870D28" w:rsidRPr="00F61E19" w:rsidRDefault="009378EF" w:rsidP="009378EF">
      <w:pPr>
        <w:pStyle w:val="Caption"/>
        <w:jc w:val="center"/>
      </w:pPr>
      <w:bookmarkStart w:id="98" w:name="_Ref5298069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030F">
        <w:rPr>
          <w:noProof/>
        </w:rPr>
        <w:t>9</w:t>
      </w:r>
      <w:r>
        <w:fldChar w:fldCharType="end"/>
      </w:r>
      <w:bookmarkEnd w:id="98"/>
      <w:r>
        <w:t xml:space="preserve"> - Output</w:t>
      </w:r>
    </w:p>
    <w:p w14:paraId="6E879C61" w14:textId="77777777" w:rsidR="0034305C" w:rsidRDefault="007E5379" w:rsidP="0034305C">
      <w:pPr>
        <w:pStyle w:val="Heading1"/>
        <w:spacing w:before="360" w:after="240"/>
      </w:pPr>
      <w:bookmarkStart w:id="99" w:name="_Toc529807006"/>
      <w:r>
        <w:lastRenderedPageBreak/>
        <w:t>Conclusio</w:t>
      </w:r>
      <w:r w:rsidR="002721AD">
        <w:t>n</w:t>
      </w:r>
      <w:bookmarkEnd w:id="99"/>
    </w:p>
    <w:p w14:paraId="70E8C71E" w14:textId="1DF7BACE" w:rsidR="002721AD" w:rsidRDefault="002721AD" w:rsidP="002721AD">
      <w:pPr>
        <w:rPr>
          <w:rFonts w:cs="Times New Roman"/>
        </w:rPr>
      </w:pPr>
      <w:r>
        <w:rPr>
          <w:rFonts w:cs="Times New Roman"/>
        </w:rPr>
        <w:t xml:space="preserve">Throughout this assignment a combination of the </w:t>
      </w:r>
      <w:proofErr w:type="spellStart"/>
      <w:r>
        <w:rPr>
          <w:rFonts w:cs="Times New Roman"/>
        </w:rPr>
        <w:t>GoF</w:t>
      </w:r>
      <w:proofErr w:type="spellEnd"/>
      <w:r>
        <w:rPr>
          <w:rFonts w:cs="Times New Roman"/>
        </w:rPr>
        <w:t xml:space="preserve"> State and Singleton patterns have been used, to create the functionality of a specified state machine. This has been demonstrated and shows that it is indeed possible, to combine these two software patterns.</w:t>
      </w:r>
    </w:p>
    <w:p w14:paraId="6ACF9C46" w14:textId="77777777" w:rsidR="002721AD" w:rsidRDefault="002721AD" w:rsidP="002721AD">
      <w:pPr>
        <w:rPr>
          <w:rFonts w:cs="Times New Roman"/>
        </w:rPr>
      </w:pPr>
    </w:p>
    <w:p w14:paraId="271C541E" w14:textId="77777777" w:rsidR="002721AD" w:rsidRDefault="002721AD" w:rsidP="002721AD">
      <w:pPr>
        <w:rPr>
          <w:rFonts w:cs="Times New Roman"/>
        </w:rPr>
      </w:pPr>
    </w:p>
    <w:p w14:paraId="27633268" w14:textId="77777777" w:rsidR="002721AD" w:rsidRDefault="002721AD" w:rsidP="002721AD">
      <w:pPr>
        <w:rPr>
          <w:rFonts w:cs="Times New Roman"/>
        </w:rPr>
      </w:pPr>
    </w:p>
    <w:p w14:paraId="749D8B10" w14:textId="77777777" w:rsidR="002721AD" w:rsidRDefault="002721AD" w:rsidP="002721AD">
      <w:pPr>
        <w:rPr>
          <w:rFonts w:cs="Times New Roman"/>
        </w:rPr>
      </w:pPr>
    </w:p>
    <w:p w14:paraId="762A4179" w14:textId="77777777" w:rsidR="002721AD" w:rsidRDefault="002721AD" w:rsidP="002721AD">
      <w:pPr>
        <w:rPr>
          <w:rFonts w:cs="Times New Roman"/>
        </w:rPr>
      </w:pPr>
    </w:p>
    <w:p w14:paraId="53FF5EC9" w14:textId="64DFBB88" w:rsidR="002721AD" w:rsidRPr="002721AD" w:rsidRDefault="002721AD" w:rsidP="002721AD">
      <w:pPr>
        <w:rPr>
          <w:rFonts w:cs="Times New Roman"/>
        </w:rPr>
        <w:sectPr w:rsidR="002721AD" w:rsidRPr="002721AD" w:rsidSect="001D3A83">
          <w:headerReference w:type="default" r:id="rId17"/>
          <w:footerReference w:type="default" r:id="rId18"/>
          <w:headerReference w:type="first" r:id="rId19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</w:p>
    <w:p w14:paraId="035252F1" w14:textId="02A9AD20" w:rsidR="004376A4" w:rsidRPr="00162AE2" w:rsidRDefault="004376A4" w:rsidP="002721AD">
      <w:pPr>
        <w:rPr>
          <w:rFonts w:cs="Times New Roman"/>
        </w:rPr>
      </w:pPr>
    </w:p>
    <w:sectPr w:rsidR="004376A4" w:rsidRPr="00162AE2" w:rsidSect="0034305C">
      <w:headerReference w:type="default" r:id="rId20"/>
      <w:footerReference w:type="default" r:id="rId21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85DE4" w14:textId="77777777" w:rsidR="00A05BCE" w:rsidRDefault="00A05BCE" w:rsidP="00C55714">
      <w:r>
        <w:separator/>
      </w:r>
    </w:p>
    <w:p w14:paraId="6926B1A4" w14:textId="77777777" w:rsidR="00A05BCE" w:rsidRDefault="00A05BCE" w:rsidP="00C55714"/>
    <w:p w14:paraId="0C79DB2A" w14:textId="77777777" w:rsidR="00A05BCE" w:rsidRDefault="00A05BCE" w:rsidP="00C55714"/>
    <w:p w14:paraId="39D99407" w14:textId="77777777" w:rsidR="00A05BCE" w:rsidRDefault="00A05BCE" w:rsidP="00C55714"/>
    <w:p w14:paraId="6B10AC1A" w14:textId="77777777" w:rsidR="00A05BCE" w:rsidRDefault="00A05BCE" w:rsidP="00C55714"/>
    <w:p w14:paraId="79A7604C" w14:textId="77777777" w:rsidR="00A05BCE" w:rsidRDefault="00A05BCE" w:rsidP="00C55714"/>
    <w:p w14:paraId="25263162" w14:textId="77777777" w:rsidR="00A05BCE" w:rsidRDefault="00A05BCE" w:rsidP="00C55714"/>
    <w:p w14:paraId="45413420" w14:textId="77777777" w:rsidR="00A05BCE" w:rsidRDefault="00A05BCE" w:rsidP="00C55714"/>
    <w:p w14:paraId="717979F4" w14:textId="77777777" w:rsidR="00A05BCE" w:rsidRDefault="00A05BCE" w:rsidP="00C55714"/>
    <w:p w14:paraId="5C4866AC" w14:textId="77777777" w:rsidR="00A05BCE" w:rsidRDefault="00A05BCE" w:rsidP="00C55714"/>
    <w:p w14:paraId="6097B703" w14:textId="77777777" w:rsidR="00A05BCE" w:rsidRDefault="00A05BCE" w:rsidP="00C55714"/>
    <w:p w14:paraId="3754E8D3" w14:textId="77777777" w:rsidR="00A05BCE" w:rsidRDefault="00A05BCE" w:rsidP="00C55714"/>
    <w:p w14:paraId="4F74AE5C" w14:textId="77777777" w:rsidR="00A05BCE" w:rsidRDefault="00A05BCE" w:rsidP="00C55714"/>
    <w:p w14:paraId="4A51D2BE" w14:textId="77777777" w:rsidR="00A05BCE" w:rsidRDefault="00A05BCE" w:rsidP="00C55714"/>
    <w:p w14:paraId="400E9C43" w14:textId="77777777" w:rsidR="00A05BCE" w:rsidRDefault="00A05BCE" w:rsidP="00C55714"/>
    <w:p w14:paraId="0B8D9CFF" w14:textId="77777777" w:rsidR="00A05BCE" w:rsidRDefault="00A05BCE" w:rsidP="00C55714"/>
    <w:p w14:paraId="52CC9044" w14:textId="77777777" w:rsidR="00A05BCE" w:rsidRDefault="00A05BCE" w:rsidP="00C55714"/>
    <w:p w14:paraId="0CC7724C" w14:textId="77777777" w:rsidR="00A05BCE" w:rsidRDefault="00A05BCE" w:rsidP="00C55714">
      <w:pPr>
        <w:numPr>
          <w:ins w:id="36" w:author="Frants Christensen" w:date="2012-01-09T17:31:00Z"/>
        </w:numPr>
      </w:pPr>
    </w:p>
    <w:p w14:paraId="5A788F2C" w14:textId="77777777" w:rsidR="00A05BCE" w:rsidRDefault="00A05BCE" w:rsidP="00C55714">
      <w:pPr>
        <w:numPr>
          <w:ins w:id="37" w:author="Frants Christensen" w:date="2012-01-09T17:31:00Z"/>
        </w:numPr>
      </w:pPr>
    </w:p>
    <w:p w14:paraId="5E196259" w14:textId="77777777" w:rsidR="00A05BCE" w:rsidRDefault="00A05BCE" w:rsidP="00C55714">
      <w:pPr>
        <w:numPr>
          <w:ins w:id="38" w:author="Frants Christensen" w:date="2012-01-09T17:31:00Z"/>
        </w:numPr>
      </w:pPr>
    </w:p>
    <w:p w14:paraId="0EDEE898" w14:textId="77777777" w:rsidR="00A05BCE" w:rsidRDefault="00A05BCE" w:rsidP="00C55714">
      <w:pPr>
        <w:numPr>
          <w:ins w:id="39" w:author="Frants Christensen" w:date="2012-01-09T17:31:00Z"/>
        </w:numPr>
      </w:pPr>
    </w:p>
    <w:p w14:paraId="188DD727" w14:textId="77777777" w:rsidR="00A05BCE" w:rsidRDefault="00A05BCE" w:rsidP="00C55714">
      <w:pPr>
        <w:numPr>
          <w:ins w:id="40" w:author="Frants Christensen" w:date="2012-01-09T17:38:00Z"/>
        </w:numPr>
      </w:pPr>
    </w:p>
    <w:p w14:paraId="1483B508" w14:textId="77777777" w:rsidR="00A05BCE" w:rsidRDefault="00A05BCE" w:rsidP="00C55714">
      <w:pPr>
        <w:numPr>
          <w:ins w:id="41" w:author="Frants Christensen" w:date="2012-01-09T17:38:00Z"/>
        </w:numPr>
      </w:pPr>
    </w:p>
    <w:p w14:paraId="1BC4C0C9" w14:textId="77777777" w:rsidR="00A05BCE" w:rsidRDefault="00A05BCE" w:rsidP="00C55714">
      <w:pPr>
        <w:numPr>
          <w:ins w:id="42" w:author="Frants Christensen" w:date="2012-01-09T17:48:00Z"/>
        </w:numPr>
      </w:pPr>
    </w:p>
    <w:p w14:paraId="6624A06E" w14:textId="77777777" w:rsidR="00A05BCE" w:rsidRDefault="00A05BCE" w:rsidP="00C55714">
      <w:pPr>
        <w:numPr>
          <w:ins w:id="43" w:author="Frants Christensen" w:date="2012-01-09T17:48:00Z"/>
        </w:numPr>
      </w:pPr>
    </w:p>
    <w:p w14:paraId="262B8BC1" w14:textId="77777777" w:rsidR="00A05BCE" w:rsidRDefault="00A05BCE" w:rsidP="00C55714">
      <w:pPr>
        <w:numPr>
          <w:ins w:id="44" w:author="Frants Christensen" w:date="2012-01-09T18:10:00Z"/>
        </w:numPr>
      </w:pPr>
    </w:p>
    <w:p w14:paraId="6F9D4540" w14:textId="77777777" w:rsidR="00A05BCE" w:rsidRDefault="00A05BCE" w:rsidP="00C55714">
      <w:pPr>
        <w:numPr>
          <w:ins w:id="45" w:author="Frants Christensen" w:date="2012-01-09T18:10:00Z"/>
        </w:numPr>
      </w:pPr>
    </w:p>
    <w:p w14:paraId="7F7695CB" w14:textId="77777777" w:rsidR="00A05BCE" w:rsidRDefault="00A05BCE" w:rsidP="00C55714">
      <w:pPr>
        <w:numPr>
          <w:ins w:id="46" w:author="Frants Christensen" w:date="2012-01-09T18:10:00Z"/>
        </w:numPr>
      </w:pPr>
    </w:p>
    <w:p w14:paraId="035D7C2B" w14:textId="77777777" w:rsidR="00A05BCE" w:rsidRDefault="00A05BCE" w:rsidP="00C55714">
      <w:pPr>
        <w:numPr>
          <w:ins w:id="47" w:author="Frants Christensen" w:date="2012-01-09T18:24:00Z"/>
        </w:numPr>
      </w:pPr>
    </w:p>
    <w:p w14:paraId="347134FE" w14:textId="77777777" w:rsidR="00A05BCE" w:rsidRDefault="00A05BCE" w:rsidP="00C55714"/>
    <w:p w14:paraId="760AD707" w14:textId="77777777" w:rsidR="00A05BCE" w:rsidRDefault="00A05BCE" w:rsidP="00C55714">
      <w:pPr>
        <w:numPr>
          <w:ins w:id="48" w:author="Frants Christensen" w:date="2012-01-10T13:16:00Z"/>
        </w:numPr>
      </w:pPr>
    </w:p>
    <w:p w14:paraId="18E810D2" w14:textId="77777777" w:rsidR="00A05BCE" w:rsidRDefault="00A05BCE" w:rsidP="00C55714">
      <w:pPr>
        <w:numPr>
          <w:ins w:id="49" w:author="Frants Christensen" w:date="2012-01-10T13:29:00Z"/>
        </w:numPr>
      </w:pPr>
    </w:p>
    <w:p w14:paraId="19DA03B6" w14:textId="77777777" w:rsidR="00A05BCE" w:rsidRDefault="00A05BCE" w:rsidP="00C55714">
      <w:pPr>
        <w:numPr>
          <w:ins w:id="50" w:author="Frants Christensen" w:date="2012-01-10T13:34:00Z"/>
        </w:numPr>
      </w:pPr>
    </w:p>
    <w:p w14:paraId="5BCD122A" w14:textId="77777777" w:rsidR="00A05BCE" w:rsidRDefault="00A05BCE" w:rsidP="00C55714">
      <w:pPr>
        <w:numPr>
          <w:ins w:id="51" w:author="Frants Christensen" w:date="2012-01-10T13:34:00Z"/>
        </w:numPr>
      </w:pPr>
    </w:p>
    <w:p w14:paraId="653EC62C" w14:textId="77777777" w:rsidR="00A05BCE" w:rsidRDefault="00A05BCE" w:rsidP="00C55714">
      <w:pPr>
        <w:numPr>
          <w:ins w:id="52" w:author="Frants Christensen" w:date="2012-01-10T13:44:00Z"/>
        </w:numPr>
      </w:pPr>
    </w:p>
    <w:p w14:paraId="34457BEC" w14:textId="77777777" w:rsidR="00A05BCE" w:rsidRDefault="00A05BCE" w:rsidP="00C55714">
      <w:pPr>
        <w:numPr>
          <w:ins w:id="53" w:author="Frants Christensen" w:date="2012-01-10T13:44:00Z"/>
        </w:numPr>
      </w:pPr>
    </w:p>
    <w:p w14:paraId="68AFE2D3" w14:textId="77777777" w:rsidR="00A05BCE" w:rsidRDefault="00A05BCE" w:rsidP="00C55714"/>
    <w:p w14:paraId="3E9DAD8A" w14:textId="77777777" w:rsidR="00A05BCE" w:rsidRDefault="00A05BCE" w:rsidP="00C55714"/>
    <w:p w14:paraId="42176EC2" w14:textId="77777777" w:rsidR="00A05BCE" w:rsidRDefault="00A05BCE" w:rsidP="00C55714"/>
    <w:p w14:paraId="1800EA56" w14:textId="77777777" w:rsidR="00A05BCE" w:rsidRDefault="00A05BCE" w:rsidP="00C55714"/>
    <w:p w14:paraId="762AA142" w14:textId="77777777" w:rsidR="00A05BCE" w:rsidRDefault="00A05BCE" w:rsidP="00C55714"/>
    <w:p w14:paraId="5C794DC5" w14:textId="77777777" w:rsidR="00A05BCE" w:rsidRDefault="00A05BCE" w:rsidP="00C55714"/>
    <w:p w14:paraId="34A974E1" w14:textId="77777777" w:rsidR="00A05BCE" w:rsidRDefault="00A05BCE" w:rsidP="00C55714"/>
    <w:p w14:paraId="63F5AE4F" w14:textId="77777777" w:rsidR="00A05BCE" w:rsidRDefault="00A05BCE" w:rsidP="00C55714"/>
    <w:p w14:paraId="632CECFB" w14:textId="77777777" w:rsidR="00A05BCE" w:rsidRDefault="00A05BCE" w:rsidP="00C55714"/>
    <w:p w14:paraId="4D8C42AF" w14:textId="77777777" w:rsidR="00A05BCE" w:rsidRDefault="00A05BCE" w:rsidP="00C55714"/>
    <w:p w14:paraId="18E703D3" w14:textId="77777777" w:rsidR="00A05BCE" w:rsidRDefault="00A05BCE" w:rsidP="00C55714"/>
    <w:p w14:paraId="718A7DBB" w14:textId="77777777" w:rsidR="00A05BCE" w:rsidRDefault="00A05BCE" w:rsidP="00C55714"/>
    <w:p w14:paraId="69066518" w14:textId="77777777" w:rsidR="00A05BCE" w:rsidRDefault="00A05BCE" w:rsidP="00C55714"/>
    <w:p w14:paraId="356134CB" w14:textId="77777777" w:rsidR="00A05BCE" w:rsidRDefault="00A05BCE" w:rsidP="00C55714"/>
    <w:p w14:paraId="6D3318E0" w14:textId="77777777" w:rsidR="00A05BCE" w:rsidRDefault="00A05BCE" w:rsidP="00C55714"/>
    <w:p w14:paraId="5C4E2E01" w14:textId="77777777" w:rsidR="00A05BCE" w:rsidRDefault="00A05BCE" w:rsidP="00C55714"/>
    <w:p w14:paraId="3E47B41B" w14:textId="77777777" w:rsidR="00A05BCE" w:rsidRDefault="00A05BCE" w:rsidP="00C55714"/>
    <w:p w14:paraId="5FD53E2F" w14:textId="77777777" w:rsidR="00A05BCE" w:rsidRDefault="00A05BCE" w:rsidP="00C55714"/>
    <w:p w14:paraId="12BF6AC4" w14:textId="77777777" w:rsidR="00A05BCE" w:rsidRDefault="00A05BCE" w:rsidP="00C55714"/>
    <w:p w14:paraId="546FA4F0" w14:textId="77777777" w:rsidR="00A05BCE" w:rsidRDefault="00A05BCE" w:rsidP="00C55714"/>
    <w:p w14:paraId="5A176CD1" w14:textId="77777777" w:rsidR="00A05BCE" w:rsidRDefault="00A05BCE" w:rsidP="00C55714"/>
    <w:p w14:paraId="4FB681C4" w14:textId="77777777" w:rsidR="00A05BCE" w:rsidRDefault="00A05BCE" w:rsidP="00C55714"/>
    <w:p w14:paraId="279D0F00" w14:textId="77777777" w:rsidR="00A05BCE" w:rsidRDefault="00A05BCE" w:rsidP="00C55714"/>
    <w:p w14:paraId="4F5541D3" w14:textId="77777777" w:rsidR="00A05BCE" w:rsidRDefault="00A05BCE" w:rsidP="00C55714"/>
    <w:p w14:paraId="14CB18CB" w14:textId="77777777" w:rsidR="00A05BCE" w:rsidRDefault="00A05BCE" w:rsidP="00C55714"/>
    <w:p w14:paraId="4E82CEC1" w14:textId="77777777" w:rsidR="00A05BCE" w:rsidRDefault="00A05BCE" w:rsidP="00C55714"/>
    <w:p w14:paraId="0B42A5FF" w14:textId="77777777" w:rsidR="00A05BCE" w:rsidRDefault="00A05BCE" w:rsidP="00C55714"/>
    <w:p w14:paraId="16E6DFFC" w14:textId="77777777" w:rsidR="00A05BCE" w:rsidRDefault="00A05BCE" w:rsidP="00C55714"/>
    <w:p w14:paraId="322B90CD" w14:textId="77777777" w:rsidR="00A05BCE" w:rsidRDefault="00A05BCE" w:rsidP="00C55714"/>
    <w:p w14:paraId="4C5EE289" w14:textId="77777777" w:rsidR="00A05BCE" w:rsidRDefault="00A05BCE" w:rsidP="00C55714"/>
    <w:p w14:paraId="6F258858" w14:textId="77777777" w:rsidR="00A05BCE" w:rsidRDefault="00A05BCE" w:rsidP="00C55714"/>
    <w:p w14:paraId="0DEC8B5D" w14:textId="77777777" w:rsidR="00A05BCE" w:rsidRDefault="00A05BCE" w:rsidP="00C55714"/>
    <w:p w14:paraId="46AB17C5" w14:textId="77777777" w:rsidR="00A05BCE" w:rsidRDefault="00A05BCE" w:rsidP="00C55714"/>
    <w:p w14:paraId="2CBBC81E" w14:textId="77777777" w:rsidR="00A05BCE" w:rsidRDefault="00A05BCE" w:rsidP="00C55714"/>
    <w:p w14:paraId="3AF901C9" w14:textId="77777777" w:rsidR="00A05BCE" w:rsidRDefault="00A05BCE" w:rsidP="00C55714"/>
    <w:p w14:paraId="7DC66285" w14:textId="77777777" w:rsidR="00A05BCE" w:rsidRDefault="00A05BCE" w:rsidP="00C55714"/>
    <w:p w14:paraId="3EBE74BD" w14:textId="77777777" w:rsidR="00A05BCE" w:rsidRDefault="00A05BCE" w:rsidP="00C55714"/>
    <w:p w14:paraId="2B914A35" w14:textId="77777777" w:rsidR="00A05BCE" w:rsidRDefault="00A05BCE" w:rsidP="00C55714"/>
    <w:p w14:paraId="7FD89B08" w14:textId="77777777" w:rsidR="00A05BCE" w:rsidRDefault="00A05BCE" w:rsidP="00C55714"/>
    <w:p w14:paraId="33C0828F" w14:textId="77777777" w:rsidR="00A05BCE" w:rsidRDefault="00A05BCE" w:rsidP="00C55714"/>
    <w:p w14:paraId="7B5D7D24" w14:textId="77777777" w:rsidR="00A05BCE" w:rsidRDefault="00A05BCE" w:rsidP="00C55714"/>
    <w:p w14:paraId="4C96BC13" w14:textId="77777777" w:rsidR="00A05BCE" w:rsidRDefault="00A05BCE" w:rsidP="00C55714"/>
    <w:p w14:paraId="4DB9F141" w14:textId="77777777" w:rsidR="00A05BCE" w:rsidRDefault="00A05BCE" w:rsidP="00C55714"/>
    <w:p w14:paraId="716927F9" w14:textId="77777777" w:rsidR="00A05BCE" w:rsidRDefault="00A05BCE" w:rsidP="00C55714"/>
    <w:p w14:paraId="6A2F61BB" w14:textId="77777777" w:rsidR="00A05BCE" w:rsidRDefault="00A05BCE" w:rsidP="00C55714"/>
    <w:p w14:paraId="36C540E4" w14:textId="77777777" w:rsidR="00A05BCE" w:rsidRDefault="00A05BCE" w:rsidP="00C55714"/>
    <w:p w14:paraId="48572B44" w14:textId="77777777" w:rsidR="00A05BCE" w:rsidRDefault="00A05BCE" w:rsidP="00C55714"/>
    <w:p w14:paraId="5323B1A2" w14:textId="77777777" w:rsidR="00A05BCE" w:rsidRDefault="00A05BCE" w:rsidP="00C55714"/>
    <w:p w14:paraId="1B627D34" w14:textId="77777777" w:rsidR="00A05BCE" w:rsidRDefault="00A05BCE" w:rsidP="00C55714"/>
    <w:p w14:paraId="2C69F634" w14:textId="77777777" w:rsidR="00A05BCE" w:rsidRDefault="00A05BCE" w:rsidP="00C55714"/>
    <w:p w14:paraId="7816F936" w14:textId="77777777" w:rsidR="00A05BCE" w:rsidRDefault="00A05BCE" w:rsidP="00C55714"/>
    <w:p w14:paraId="24638208" w14:textId="77777777" w:rsidR="00A05BCE" w:rsidRDefault="00A05BCE" w:rsidP="00C55714"/>
    <w:p w14:paraId="188038A9" w14:textId="77777777" w:rsidR="00A05BCE" w:rsidRDefault="00A05BCE" w:rsidP="00C55714"/>
    <w:p w14:paraId="0A0A7760" w14:textId="77777777" w:rsidR="00A05BCE" w:rsidRDefault="00A05BCE" w:rsidP="00C55714"/>
    <w:p w14:paraId="4E925865" w14:textId="77777777" w:rsidR="00A05BCE" w:rsidRDefault="00A05BCE" w:rsidP="00C55714"/>
    <w:p w14:paraId="5F55EF35" w14:textId="77777777" w:rsidR="00A05BCE" w:rsidRDefault="00A05BCE" w:rsidP="00C55714"/>
    <w:p w14:paraId="7EC6C042" w14:textId="77777777" w:rsidR="00A05BCE" w:rsidRDefault="00A05BCE" w:rsidP="00C55714"/>
  </w:endnote>
  <w:endnote w:type="continuationSeparator" w:id="0">
    <w:p w14:paraId="5BD30402" w14:textId="77777777" w:rsidR="00A05BCE" w:rsidRDefault="00A05BCE" w:rsidP="00C55714">
      <w:r>
        <w:continuationSeparator/>
      </w:r>
    </w:p>
    <w:p w14:paraId="494DAE45" w14:textId="77777777" w:rsidR="00A05BCE" w:rsidRDefault="00A05BCE" w:rsidP="00C55714"/>
    <w:p w14:paraId="44237C56" w14:textId="77777777" w:rsidR="00A05BCE" w:rsidRDefault="00A05BCE" w:rsidP="00C55714"/>
    <w:p w14:paraId="2065BEF8" w14:textId="77777777" w:rsidR="00A05BCE" w:rsidRDefault="00A05BCE" w:rsidP="00C55714"/>
    <w:p w14:paraId="7A5BEDC2" w14:textId="77777777" w:rsidR="00A05BCE" w:rsidRDefault="00A05BCE" w:rsidP="00C55714"/>
    <w:p w14:paraId="33BD1820" w14:textId="77777777" w:rsidR="00A05BCE" w:rsidRDefault="00A05BCE" w:rsidP="00C55714"/>
    <w:p w14:paraId="785345C9" w14:textId="77777777" w:rsidR="00A05BCE" w:rsidRDefault="00A05BCE" w:rsidP="00C55714"/>
    <w:p w14:paraId="2DA918C5" w14:textId="77777777" w:rsidR="00A05BCE" w:rsidRDefault="00A05BCE" w:rsidP="00C55714"/>
    <w:p w14:paraId="4B281502" w14:textId="77777777" w:rsidR="00A05BCE" w:rsidRDefault="00A05BCE" w:rsidP="00C55714"/>
    <w:p w14:paraId="5BBAC697" w14:textId="77777777" w:rsidR="00A05BCE" w:rsidRDefault="00A05BCE" w:rsidP="00C55714"/>
    <w:p w14:paraId="27617908" w14:textId="77777777" w:rsidR="00A05BCE" w:rsidRDefault="00A05BCE" w:rsidP="00C55714"/>
    <w:p w14:paraId="616CEA24" w14:textId="77777777" w:rsidR="00A05BCE" w:rsidRDefault="00A05BCE" w:rsidP="00C55714"/>
    <w:p w14:paraId="2A5F56CC" w14:textId="77777777" w:rsidR="00A05BCE" w:rsidRDefault="00A05BCE" w:rsidP="00C55714"/>
    <w:p w14:paraId="2691A348" w14:textId="77777777" w:rsidR="00A05BCE" w:rsidRDefault="00A05BCE" w:rsidP="00C55714"/>
    <w:p w14:paraId="3C31CC76" w14:textId="77777777" w:rsidR="00A05BCE" w:rsidRDefault="00A05BCE" w:rsidP="00C55714"/>
    <w:p w14:paraId="5D7D9365" w14:textId="77777777" w:rsidR="00A05BCE" w:rsidRDefault="00A05BCE" w:rsidP="00C55714"/>
    <w:p w14:paraId="358C834D" w14:textId="77777777" w:rsidR="00A05BCE" w:rsidRDefault="00A05BCE" w:rsidP="00C55714"/>
    <w:p w14:paraId="6A95F33E" w14:textId="77777777" w:rsidR="00A05BCE" w:rsidRDefault="00A05BCE" w:rsidP="00C55714">
      <w:pPr>
        <w:numPr>
          <w:ins w:id="54" w:author="Frants Christensen" w:date="2012-01-09T17:31:00Z"/>
        </w:numPr>
      </w:pPr>
    </w:p>
    <w:p w14:paraId="15A17C4D" w14:textId="77777777" w:rsidR="00A05BCE" w:rsidRDefault="00A05BCE" w:rsidP="00C55714">
      <w:pPr>
        <w:numPr>
          <w:ins w:id="55" w:author="Frants Christensen" w:date="2012-01-09T17:31:00Z"/>
        </w:numPr>
      </w:pPr>
    </w:p>
    <w:p w14:paraId="6F2A433A" w14:textId="77777777" w:rsidR="00A05BCE" w:rsidRDefault="00A05BCE" w:rsidP="00C55714">
      <w:pPr>
        <w:numPr>
          <w:ins w:id="56" w:author="Frants Christensen" w:date="2012-01-09T17:31:00Z"/>
        </w:numPr>
      </w:pPr>
    </w:p>
    <w:p w14:paraId="4361FD2F" w14:textId="77777777" w:rsidR="00A05BCE" w:rsidRDefault="00A05BCE" w:rsidP="00C55714">
      <w:pPr>
        <w:numPr>
          <w:ins w:id="57" w:author="Frants Christensen" w:date="2012-01-09T17:31:00Z"/>
        </w:numPr>
      </w:pPr>
    </w:p>
    <w:p w14:paraId="213ACA52" w14:textId="77777777" w:rsidR="00A05BCE" w:rsidRDefault="00A05BCE" w:rsidP="00C55714">
      <w:pPr>
        <w:numPr>
          <w:ins w:id="58" w:author="Frants Christensen" w:date="2012-01-09T17:38:00Z"/>
        </w:numPr>
      </w:pPr>
    </w:p>
    <w:p w14:paraId="677061E3" w14:textId="77777777" w:rsidR="00A05BCE" w:rsidRDefault="00A05BCE" w:rsidP="00C55714">
      <w:pPr>
        <w:numPr>
          <w:ins w:id="59" w:author="Frants Christensen" w:date="2012-01-09T17:38:00Z"/>
        </w:numPr>
      </w:pPr>
    </w:p>
    <w:p w14:paraId="5D6820D9" w14:textId="77777777" w:rsidR="00A05BCE" w:rsidRDefault="00A05BCE" w:rsidP="00C55714">
      <w:pPr>
        <w:numPr>
          <w:ins w:id="60" w:author="Frants Christensen" w:date="2012-01-09T17:48:00Z"/>
        </w:numPr>
      </w:pPr>
    </w:p>
    <w:p w14:paraId="7EC1076F" w14:textId="77777777" w:rsidR="00A05BCE" w:rsidRDefault="00A05BCE" w:rsidP="00C55714">
      <w:pPr>
        <w:numPr>
          <w:ins w:id="61" w:author="Frants Christensen" w:date="2012-01-09T17:48:00Z"/>
        </w:numPr>
      </w:pPr>
    </w:p>
    <w:p w14:paraId="4E472F06" w14:textId="77777777" w:rsidR="00A05BCE" w:rsidRDefault="00A05BCE" w:rsidP="00C55714">
      <w:pPr>
        <w:numPr>
          <w:ins w:id="62" w:author="Frants Christensen" w:date="2012-01-09T18:10:00Z"/>
        </w:numPr>
      </w:pPr>
    </w:p>
    <w:p w14:paraId="1BE3E335" w14:textId="77777777" w:rsidR="00A05BCE" w:rsidRDefault="00A05BCE" w:rsidP="00C55714">
      <w:pPr>
        <w:numPr>
          <w:ins w:id="63" w:author="Frants Christensen" w:date="2012-01-09T18:10:00Z"/>
        </w:numPr>
      </w:pPr>
    </w:p>
    <w:p w14:paraId="10901C8F" w14:textId="77777777" w:rsidR="00A05BCE" w:rsidRDefault="00A05BCE" w:rsidP="00C55714">
      <w:pPr>
        <w:numPr>
          <w:ins w:id="64" w:author="Frants Christensen" w:date="2012-01-09T18:10:00Z"/>
        </w:numPr>
      </w:pPr>
    </w:p>
    <w:p w14:paraId="03A44530" w14:textId="77777777" w:rsidR="00A05BCE" w:rsidRDefault="00A05BCE" w:rsidP="00C55714">
      <w:pPr>
        <w:numPr>
          <w:ins w:id="65" w:author="Frants Christensen" w:date="2012-01-09T18:24:00Z"/>
        </w:numPr>
      </w:pPr>
    </w:p>
    <w:p w14:paraId="4FFEEE7F" w14:textId="77777777" w:rsidR="00A05BCE" w:rsidRDefault="00A05BCE" w:rsidP="00C55714"/>
    <w:p w14:paraId="0210507D" w14:textId="77777777" w:rsidR="00A05BCE" w:rsidRDefault="00A05BCE" w:rsidP="00C55714">
      <w:pPr>
        <w:numPr>
          <w:ins w:id="66" w:author="Frants Christensen" w:date="2012-01-10T13:16:00Z"/>
        </w:numPr>
      </w:pPr>
    </w:p>
    <w:p w14:paraId="46EC706D" w14:textId="77777777" w:rsidR="00A05BCE" w:rsidRDefault="00A05BCE" w:rsidP="00C55714">
      <w:pPr>
        <w:numPr>
          <w:ins w:id="67" w:author="Frants Christensen" w:date="2012-01-10T13:29:00Z"/>
        </w:numPr>
      </w:pPr>
    </w:p>
    <w:p w14:paraId="77A1D519" w14:textId="77777777" w:rsidR="00A05BCE" w:rsidRDefault="00A05BCE" w:rsidP="00C55714">
      <w:pPr>
        <w:numPr>
          <w:ins w:id="68" w:author="Frants Christensen" w:date="2012-01-10T13:34:00Z"/>
        </w:numPr>
      </w:pPr>
    </w:p>
    <w:p w14:paraId="16790636" w14:textId="77777777" w:rsidR="00A05BCE" w:rsidRDefault="00A05BCE" w:rsidP="00C55714">
      <w:pPr>
        <w:numPr>
          <w:ins w:id="69" w:author="Frants Christensen" w:date="2012-01-10T13:34:00Z"/>
        </w:numPr>
      </w:pPr>
    </w:p>
    <w:p w14:paraId="3BF00F46" w14:textId="77777777" w:rsidR="00A05BCE" w:rsidRDefault="00A05BCE" w:rsidP="00C55714">
      <w:pPr>
        <w:numPr>
          <w:ins w:id="70" w:author="Frants Christensen" w:date="2012-01-10T13:44:00Z"/>
        </w:numPr>
      </w:pPr>
    </w:p>
    <w:p w14:paraId="0386B91D" w14:textId="77777777" w:rsidR="00A05BCE" w:rsidRDefault="00A05BCE" w:rsidP="00C55714">
      <w:pPr>
        <w:numPr>
          <w:ins w:id="71" w:author="Frants Christensen" w:date="2012-01-10T13:44:00Z"/>
        </w:numPr>
      </w:pPr>
    </w:p>
    <w:p w14:paraId="6278485A" w14:textId="77777777" w:rsidR="00A05BCE" w:rsidRDefault="00A05BCE" w:rsidP="00C55714"/>
    <w:p w14:paraId="3B7C9517" w14:textId="77777777" w:rsidR="00A05BCE" w:rsidRDefault="00A05BCE" w:rsidP="00C55714"/>
    <w:p w14:paraId="35705884" w14:textId="77777777" w:rsidR="00A05BCE" w:rsidRDefault="00A05BCE" w:rsidP="00C55714"/>
    <w:p w14:paraId="32008C88" w14:textId="77777777" w:rsidR="00A05BCE" w:rsidRDefault="00A05BCE" w:rsidP="00C55714"/>
    <w:p w14:paraId="5A1C094F" w14:textId="77777777" w:rsidR="00A05BCE" w:rsidRDefault="00A05BCE" w:rsidP="00C55714"/>
    <w:p w14:paraId="009DF59E" w14:textId="77777777" w:rsidR="00A05BCE" w:rsidRDefault="00A05BCE" w:rsidP="00C55714"/>
    <w:p w14:paraId="46E460AD" w14:textId="77777777" w:rsidR="00A05BCE" w:rsidRDefault="00A05BCE" w:rsidP="00C55714"/>
    <w:p w14:paraId="425DA21E" w14:textId="77777777" w:rsidR="00A05BCE" w:rsidRDefault="00A05BCE" w:rsidP="00C55714"/>
    <w:p w14:paraId="1D2132F7" w14:textId="77777777" w:rsidR="00A05BCE" w:rsidRDefault="00A05BCE" w:rsidP="00C55714"/>
    <w:p w14:paraId="1DACEDF2" w14:textId="77777777" w:rsidR="00A05BCE" w:rsidRDefault="00A05BCE" w:rsidP="00C55714"/>
    <w:p w14:paraId="0E3129F2" w14:textId="77777777" w:rsidR="00A05BCE" w:rsidRDefault="00A05BCE" w:rsidP="00C55714"/>
    <w:p w14:paraId="0F22D1E7" w14:textId="77777777" w:rsidR="00A05BCE" w:rsidRDefault="00A05BCE" w:rsidP="00C55714"/>
    <w:p w14:paraId="45DB4C1B" w14:textId="77777777" w:rsidR="00A05BCE" w:rsidRDefault="00A05BCE" w:rsidP="00C55714"/>
    <w:p w14:paraId="090382B3" w14:textId="77777777" w:rsidR="00A05BCE" w:rsidRDefault="00A05BCE" w:rsidP="00C55714"/>
    <w:p w14:paraId="66B9CD2A" w14:textId="77777777" w:rsidR="00A05BCE" w:rsidRDefault="00A05BCE" w:rsidP="00C55714"/>
    <w:p w14:paraId="0100B0AF" w14:textId="77777777" w:rsidR="00A05BCE" w:rsidRDefault="00A05BCE" w:rsidP="00C55714"/>
    <w:p w14:paraId="1286D6AF" w14:textId="77777777" w:rsidR="00A05BCE" w:rsidRDefault="00A05BCE" w:rsidP="00C55714"/>
    <w:p w14:paraId="59E6B863" w14:textId="77777777" w:rsidR="00A05BCE" w:rsidRDefault="00A05BCE" w:rsidP="00C55714"/>
    <w:p w14:paraId="033C97E1" w14:textId="77777777" w:rsidR="00A05BCE" w:rsidRDefault="00A05BCE" w:rsidP="00C55714"/>
    <w:p w14:paraId="469B4FBB" w14:textId="77777777" w:rsidR="00A05BCE" w:rsidRDefault="00A05BCE" w:rsidP="00C55714"/>
    <w:p w14:paraId="4F4E8D3B" w14:textId="77777777" w:rsidR="00A05BCE" w:rsidRDefault="00A05BCE" w:rsidP="00C55714"/>
    <w:p w14:paraId="138CE82D" w14:textId="77777777" w:rsidR="00A05BCE" w:rsidRDefault="00A05BCE" w:rsidP="00C55714"/>
    <w:p w14:paraId="1FB3D4BA" w14:textId="77777777" w:rsidR="00A05BCE" w:rsidRDefault="00A05BCE" w:rsidP="00C55714"/>
    <w:p w14:paraId="50F496E5" w14:textId="77777777" w:rsidR="00A05BCE" w:rsidRDefault="00A05BCE" w:rsidP="00C55714"/>
    <w:p w14:paraId="524DB94A" w14:textId="77777777" w:rsidR="00A05BCE" w:rsidRDefault="00A05BCE" w:rsidP="00C55714"/>
    <w:p w14:paraId="0ACA2D85" w14:textId="77777777" w:rsidR="00A05BCE" w:rsidRDefault="00A05BCE" w:rsidP="00C55714"/>
    <w:p w14:paraId="0940EE6F" w14:textId="77777777" w:rsidR="00A05BCE" w:rsidRDefault="00A05BCE" w:rsidP="00C55714"/>
    <w:p w14:paraId="1B07C4C2" w14:textId="77777777" w:rsidR="00A05BCE" w:rsidRDefault="00A05BCE" w:rsidP="00C55714"/>
    <w:p w14:paraId="1414154E" w14:textId="77777777" w:rsidR="00A05BCE" w:rsidRDefault="00A05BCE" w:rsidP="00C55714"/>
    <w:p w14:paraId="6182081B" w14:textId="77777777" w:rsidR="00A05BCE" w:rsidRDefault="00A05BCE" w:rsidP="00C55714"/>
    <w:p w14:paraId="547DEB8B" w14:textId="77777777" w:rsidR="00A05BCE" w:rsidRDefault="00A05BCE" w:rsidP="00C55714"/>
    <w:p w14:paraId="7DC2175F" w14:textId="77777777" w:rsidR="00A05BCE" w:rsidRDefault="00A05BCE" w:rsidP="00C55714"/>
    <w:p w14:paraId="1A079C96" w14:textId="77777777" w:rsidR="00A05BCE" w:rsidRDefault="00A05BCE" w:rsidP="00C55714"/>
    <w:p w14:paraId="310EF0BF" w14:textId="77777777" w:rsidR="00A05BCE" w:rsidRDefault="00A05BCE" w:rsidP="00C55714"/>
    <w:p w14:paraId="2536A974" w14:textId="77777777" w:rsidR="00A05BCE" w:rsidRDefault="00A05BCE" w:rsidP="00C55714"/>
    <w:p w14:paraId="3D0F875B" w14:textId="77777777" w:rsidR="00A05BCE" w:rsidRDefault="00A05BCE" w:rsidP="00C55714"/>
    <w:p w14:paraId="17C87B16" w14:textId="77777777" w:rsidR="00A05BCE" w:rsidRDefault="00A05BCE" w:rsidP="00C55714"/>
    <w:p w14:paraId="0126CA58" w14:textId="77777777" w:rsidR="00A05BCE" w:rsidRDefault="00A05BCE" w:rsidP="00C55714"/>
    <w:p w14:paraId="482D5328" w14:textId="77777777" w:rsidR="00A05BCE" w:rsidRDefault="00A05BCE" w:rsidP="00C55714"/>
    <w:p w14:paraId="0DDC006C" w14:textId="77777777" w:rsidR="00A05BCE" w:rsidRDefault="00A05BCE" w:rsidP="00C55714"/>
    <w:p w14:paraId="4C08FAD6" w14:textId="77777777" w:rsidR="00A05BCE" w:rsidRDefault="00A05BCE" w:rsidP="00C55714"/>
    <w:p w14:paraId="0F8BC826" w14:textId="77777777" w:rsidR="00A05BCE" w:rsidRDefault="00A05BCE" w:rsidP="00C55714"/>
    <w:p w14:paraId="008A1C92" w14:textId="77777777" w:rsidR="00A05BCE" w:rsidRDefault="00A05BCE" w:rsidP="00C55714"/>
    <w:p w14:paraId="4D76BA72" w14:textId="77777777" w:rsidR="00A05BCE" w:rsidRDefault="00A05BCE" w:rsidP="00C55714"/>
    <w:p w14:paraId="5EDB841A" w14:textId="77777777" w:rsidR="00A05BCE" w:rsidRDefault="00A05BCE" w:rsidP="00C55714"/>
    <w:p w14:paraId="2667B2D6" w14:textId="77777777" w:rsidR="00A05BCE" w:rsidRDefault="00A05BCE" w:rsidP="00C55714"/>
    <w:p w14:paraId="734489F7" w14:textId="77777777" w:rsidR="00A05BCE" w:rsidRDefault="00A05BCE" w:rsidP="00C55714"/>
    <w:p w14:paraId="276DBAD9" w14:textId="77777777" w:rsidR="00A05BCE" w:rsidRDefault="00A05BCE" w:rsidP="00C55714"/>
    <w:p w14:paraId="37A5E2E3" w14:textId="77777777" w:rsidR="00A05BCE" w:rsidRDefault="00A05BCE" w:rsidP="00C55714"/>
    <w:p w14:paraId="71FDDFF3" w14:textId="77777777" w:rsidR="00A05BCE" w:rsidRDefault="00A05BCE" w:rsidP="00C55714"/>
    <w:p w14:paraId="3385640A" w14:textId="77777777" w:rsidR="00A05BCE" w:rsidRDefault="00A05BCE" w:rsidP="00C55714"/>
    <w:p w14:paraId="1F5BA9BA" w14:textId="77777777" w:rsidR="00A05BCE" w:rsidRDefault="00A05BCE" w:rsidP="00C55714"/>
    <w:p w14:paraId="1A8B1319" w14:textId="77777777" w:rsidR="00A05BCE" w:rsidRDefault="00A05BCE" w:rsidP="00C55714"/>
    <w:p w14:paraId="64686758" w14:textId="77777777" w:rsidR="00A05BCE" w:rsidRDefault="00A05BCE" w:rsidP="00C55714"/>
    <w:p w14:paraId="14517CD4" w14:textId="77777777" w:rsidR="00A05BCE" w:rsidRDefault="00A05BCE" w:rsidP="00C55714"/>
    <w:p w14:paraId="152E8D09" w14:textId="77777777" w:rsidR="00A05BCE" w:rsidRDefault="00A05BCE" w:rsidP="00C55714"/>
    <w:p w14:paraId="35E558B4" w14:textId="77777777" w:rsidR="00A05BCE" w:rsidRDefault="00A05BCE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034639A3" w:rsidR="009378EF" w:rsidRPr="000542F5" w:rsidRDefault="009378EF" w:rsidP="001D3A83">
    <w:pPr>
      <w:pStyle w:val="Footer"/>
      <w:rPr>
        <w:rFonts w:cs="Times New Roman"/>
        <w:lang w:val="en-US"/>
      </w:rPr>
    </w:pPr>
    <w:r w:rsidRPr="000542F5">
      <w:rPr>
        <w:lang w:val="en-US"/>
      </w:rPr>
      <w:t>Version</w:t>
    </w:r>
    <w:r>
      <w:rPr>
        <w:lang w:val="en-US"/>
      </w:rPr>
      <w:t xml:space="preserve">: 1.0, </w:t>
    </w:r>
    <w:r w:rsidR="00D112C6">
      <w:rPr>
        <w:lang w:val="en-US"/>
      </w:rPr>
      <w:t>12</w:t>
    </w:r>
    <w:r>
      <w:rPr>
        <w:lang w:val="en-US"/>
      </w:rPr>
      <w:t>.</w:t>
    </w:r>
    <w:r w:rsidR="00D112C6">
      <w:rPr>
        <w:lang w:val="en-US"/>
      </w:rPr>
      <w:t>11</w:t>
    </w:r>
    <w:r>
      <w:rPr>
        <w:lang w:val="en-US"/>
      </w:rPr>
      <w:t>.201</w:t>
    </w:r>
    <w:r w:rsidR="00D112C6">
      <w:rPr>
        <w:lang w:val="en-US"/>
      </w:rPr>
      <w:t>8</w:t>
    </w:r>
    <w:r>
      <w:rPr>
        <w:lang w:val="en-US"/>
      </w:rPr>
      <w:tab/>
      <w:t xml:space="preserve">       </w:t>
    </w:r>
    <w:r w:rsidRPr="002D214C">
      <w:rPr>
        <w:szCs w:val="16"/>
        <w:lang w:val="en-US"/>
      </w:rPr>
      <w:t xml:space="preserve">Page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PAGE </w:instrText>
    </w:r>
    <w:r w:rsidRPr="002D214C">
      <w:rPr>
        <w:szCs w:val="16"/>
        <w:lang w:val="en-US"/>
      </w:rPr>
      <w:fldChar w:fldCharType="separate"/>
    </w:r>
    <w:r>
      <w:rPr>
        <w:noProof/>
        <w:szCs w:val="16"/>
        <w:lang w:val="en-US"/>
      </w:rPr>
      <w:t>1</w: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t xml:space="preserve"> of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=</w:instrTex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NUMPAGES  </w:instrText>
    </w:r>
    <w:r w:rsidRPr="002D214C">
      <w:rPr>
        <w:szCs w:val="16"/>
        <w:lang w:val="en-US"/>
      </w:rPr>
      <w:fldChar w:fldCharType="separate"/>
    </w:r>
    <w:r w:rsidR="003C030F">
      <w:rPr>
        <w:noProof/>
        <w:szCs w:val="16"/>
        <w:lang w:val="en-US"/>
      </w:rPr>
      <w:instrText>11</w:instrTex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instrText xml:space="preserve">-1 </w:instrText>
    </w:r>
    <w:r w:rsidRPr="002D214C">
      <w:rPr>
        <w:szCs w:val="16"/>
        <w:lang w:val="en-US"/>
      </w:rPr>
      <w:fldChar w:fldCharType="separate"/>
    </w:r>
    <w:r w:rsidR="003C030F">
      <w:rPr>
        <w:noProof/>
        <w:szCs w:val="16"/>
        <w:lang w:val="en-US"/>
      </w:rPr>
      <w:t>10</w:t>
    </w:r>
    <w:r w:rsidRPr="002D214C">
      <w:rPr>
        <w:szCs w:val="16"/>
        <w:lang w:val="en-US"/>
      </w:rPr>
      <w:fldChar w:fldCharType="end"/>
    </w:r>
    <w:r>
      <w:rPr>
        <w:lang w:val="en-US"/>
      </w:rPr>
      <w:t xml:space="preserve"> </w:t>
    </w:r>
    <w:r>
      <w:rPr>
        <w:color w:val="003D85"/>
        <w:sz w:val="16"/>
        <w:szCs w:val="16"/>
        <w:lang w:val="en-US"/>
      </w:rPr>
      <w:t xml:space="preserve"> 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9378EF" w:rsidRDefault="009378EF" w:rsidP="00C55714">
    <w:pPr>
      <w:pStyle w:val="Footer"/>
      <w:rPr>
        <w:rFonts w:cs="Times New Roman"/>
        <w:sz w:val="20"/>
        <w:szCs w:val="20"/>
      </w:rPr>
    </w:pPr>
    <w:r>
      <w:rPr>
        <w:rStyle w:val="PageNumber"/>
        <w:sz w:val="22"/>
        <w:szCs w:val="22"/>
      </w:rPr>
      <w:fldChar w:fldCharType="begin"/>
    </w:r>
    <w:r>
      <w:rPr>
        <w:rStyle w:val="PageNumber"/>
        <w:sz w:val="22"/>
        <w:szCs w:val="22"/>
      </w:rPr>
      <w:instrText xml:space="preserve">PAGE  </w:instrText>
    </w:r>
    <w:r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31</w:t>
    </w:r>
    <w:r>
      <w:rPr>
        <w:rStyle w:val="PageNumber"/>
        <w:sz w:val="22"/>
        <w:szCs w:val="22"/>
      </w:rPr>
      <w:fldChar w:fldCharType="end"/>
    </w:r>
    <w:r>
      <w:t xml:space="preserve"> / </w:t>
    </w:r>
    <w:r>
      <w:rPr>
        <w:rStyle w:val="PageNumber"/>
        <w:color w:val="808080"/>
        <w:sz w:val="22"/>
        <w:szCs w:val="22"/>
      </w:rPr>
      <w:fldChar w:fldCharType="begin"/>
    </w:r>
    <w:r>
      <w:rPr>
        <w:rStyle w:val="PageNumber"/>
        <w:color w:val="808080"/>
        <w:sz w:val="22"/>
        <w:szCs w:val="22"/>
      </w:rPr>
      <w:instrText xml:space="preserve"> NUMPAGES </w:instrText>
    </w:r>
    <w:r>
      <w:rPr>
        <w:rStyle w:val="PageNumber"/>
        <w:color w:val="808080"/>
        <w:sz w:val="22"/>
        <w:szCs w:val="22"/>
      </w:rPr>
      <w:fldChar w:fldCharType="separate"/>
    </w:r>
    <w:r>
      <w:rPr>
        <w:rStyle w:val="PageNumber"/>
        <w:noProof/>
        <w:color w:val="808080"/>
        <w:sz w:val="22"/>
        <w:szCs w:val="22"/>
      </w:rPr>
      <w:t>32</w:t>
    </w:r>
    <w:r>
      <w:rPr>
        <w:rStyle w:val="PageNumber"/>
        <w:color w:val="808080"/>
        <w:sz w:val="22"/>
        <w:szCs w:val="22"/>
      </w:rPr>
      <w:fldChar w:fldCharType="end"/>
    </w:r>
  </w:p>
  <w:p w14:paraId="52A80477" w14:textId="77777777" w:rsidR="009378EF" w:rsidRDefault="009378EF" w:rsidP="00C55714"/>
  <w:p w14:paraId="12C01E94" w14:textId="77777777" w:rsidR="009378EF" w:rsidRDefault="009378EF" w:rsidP="00C55714">
    <w:pPr>
      <w:numPr>
        <w:ins w:id="118" w:author="Frants Christensen" w:date="2012-01-09T17:31:00Z"/>
      </w:numPr>
    </w:pPr>
  </w:p>
  <w:p w14:paraId="6F61C2F8" w14:textId="77777777" w:rsidR="009378EF" w:rsidRDefault="009378EF" w:rsidP="00C55714">
    <w:pPr>
      <w:numPr>
        <w:ins w:id="119" w:author="Frants Christensen" w:date="2012-01-09T17:31:00Z"/>
      </w:numPr>
    </w:pPr>
  </w:p>
  <w:p w14:paraId="14818E92" w14:textId="77777777" w:rsidR="009378EF" w:rsidRDefault="009378EF" w:rsidP="00C55714">
    <w:pPr>
      <w:numPr>
        <w:ins w:id="120" w:author="Frants Christensen" w:date="2012-01-09T17:31:00Z"/>
      </w:numPr>
    </w:pPr>
  </w:p>
  <w:p w14:paraId="49472EDC" w14:textId="77777777" w:rsidR="009378EF" w:rsidRDefault="009378EF" w:rsidP="00C55714">
    <w:pPr>
      <w:numPr>
        <w:ins w:id="121" w:author="Frants Christensen" w:date="2012-01-09T17:31:00Z"/>
      </w:numPr>
    </w:pPr>
  </w:p>
  <w:p w14:paraId="4ADD9420" w14:textId="77777777" w:rsidR="009378EF" w:rsidRDefault="009378EF" w:rsidP="00C55714">
    <w:pPr>
      <w:numPr>
        <w:ins w:id="122" w:author="Frants Christensen" w:date="2012-01-09T17:38:00Z"/>
      </w:numPr>
    </w:pPr>
  </w:p>
  <w:p w14:paraId="3188602D" w14:textId="77777777" w:rsidR="009378EF" w:rsidRDefault="009378EF" w:rsidP="00C55714">
    <w:pPr>
      <w:numPr>
        <w:ins w:id="123" w:author="Frants Christensen" w:date="2012-01-09T17:38:00Z"/>
      </w:numPr>
    </w:pPr>
  </w:p>
  <w:p w14:paraId="57DE5BF0" w14:textId="77777777" w:rsidR="009378EF" w:rsidRDefault="009378EF" w:rsidP="00C55714">
    <w:pPr>
      <w:numPr>
        <w:ins w:id="124" w:author="Frants Christensen" w:date="2012-01-09T17:48:00Z"/>
      </w:numPr>
    </w:pPr>
  </w:p>
  <w:p w14:paraId="0879EBDE" w14:textId="77777777" w:rsidR="009378EF" w:rsidRDefault="009378EF" w:rsidP="00C55714">
    <w:pPr>
      <w:numPr>
        <w:ins w:id="125" w:author="Frants Christensen" w:date="2012-01-09T17:48:00Z"/>
      </w:numPr>
    </w:pPr>
  </w:p>
  <w:p w14:paraId="485A69C8" w14:textId="77777777" w:rsidR="009378EF" w:rsidRDefault="009378EF" w:rsidP="00C55714">
    <w:pPr>
      <w:numPr>
        <w:ins w:id="126" w:author="Frants Christensen" w:date="2012-01-09T18:10:00Z"/>
      </w:numPr>
    </w:pPr>
  </w:p>
  <w:p w14:paraId="4F98F818" w14:textId="77777777" w:rsidR="009378EF" w:rsidRDefault="009378EF" w:rsidP="00C55714">
    <w:pPr>
      <w:numPr>
        <w:ins w:id="127" w:author="Frants Christensen" w:date="2012-01-09T18:10:00Z"/>
      </w:numPr>
    </w:pPr>
  </w:p>
  <w:p w14:paraId="3A7293C6" w14:textId="77777777" w:rsidR="009378EF" w:rsidRDefault="009378EF" w:rsidP="00C55714">
    <w:pPr>
      <w:numPr>
        <w:ins w:id="128" w:author="Frants Christensen" w:date="2012-01-09T18:10:00Z"/>
      </w:numPr>
    </w:pPr>
  </w:p>
  <w:p w14:paraId="589BF1B6" w14:textId="77777777" w:rsidR="009378EF" w:rsidRDefault="009378EF" w:rsidP="00C55714">
    <w:pPr>
      <w:numPr>
        <w:ins w:id="129" w:author="Frants Christensen" w:date="2012-01-09T18:24:00Z"/>
      </w:numPr>
    </w:pPr>
  </w:p>
  <w:p w14:paraId="7194CAB3" w14:textId="77777777" w:rsidR="009378EF" w:rsidRDefault="009378EF" w:rsidP="00C55714"/>
  <w:p w14:paraId="74313155" w14:textId="77777777" w:rsidR="009378EF" w:rsidRDefault="009378EF" w:rsidP="00C55714">
    <w:pPr>
      <w:numPr>
        <w:ins w:id="130" w:author="Frants Christensen" w:date="2012-01-10T13:16:00Z"/>
      </w:numPr>
    </w:pPr>
  </w:p>
  <w:p w14:paraId="1E3E70E8" w14:textId="77777777" w:rsidR="009378EF" w:rsidRDefault="009378EF" w:rsidP="00C55714">
    <w:pPr>
      <w:numPr>
        <w:ins w:id="131" w:author="Frants Christensen" w:date="2012-01-10T13:29:00Z"/>
      </w:numPr>
    </w:pPr>
  </w:p>
  <w:p w14:paraId="5C7E44D4" w14:textId="77777777" w:rsidR="009378EF" w:rsidRDefault="009378EF" w:rsidP="00C55714">
    <w:pPr>
      <w:numPr>
        <w:ins w:id="132" w:author="Frants Christensen" w:date="2012-01-10T13:34:00Z"/>
      </w:numPr>
    </w:pPr>
  </w:p>
  <w:p w14:paraId="73235CF8" w14:textId="77777777" w:rsidR="009378EF" w:rsidRDefault="009378EF" w:rsidP="00C55714">
    <w:pPr>
      <w:numPr>
        <w:ins w:id="133" w:author="Frants Christensen" w:date="2012-01-10T13:34:00Z"/>
      </w:numPr>
    </w:pPr>
  </w:p>
  <w:p w14:paraId="2EB27BC6" w14:textId="77777777" w:rsidR="009378EF" w:rsidRDefault="009378EF" w:rsidP="00C55714">
    <w:pPr>
      <w:numPr>
        <w:ins w:id="134" w:author="Frants Christensen" w:date="2012-01-10T13:44:00Z"/>
      </w:numPr>
    </w:pPr>
  </w:p>
  <w:p w14:paraId="10432124" w14:textId="77777777" w:rsidR="009378EF" w:rsidRDefault="009378EF" w:rsidP="00C55714">
    <w:pPr>
      <w:numPr>
        <w:ins w:id="135" w:author="Frants Christensen" w:date="2012-01-10T13:44:00Z"/>
      </w:numPr>
    </w:pPr>
  </w:p>
  <w:p w14:paraId="7A5B1D1E" w14:textId="77777777" w:rsidR="009378EF" w:rsidRDefault="009378EF" w:rsidP="00C55714"/>
  <w:p w14:paraId="14790D33" w14:textId="77777777" w:rsidR="009378EF" w:rsidRDefault="009378EF" w:rsidP="00C55714"/>
  <w:p w14:paraId="02FC1667" w14:textId="77777777" w:rsidR="009378EF" w:rsidRDefault="009378EF" w:rsidP="00C55714"/>
  <w:p w14:paraId="1BF41BBA" w14:textId="77777777" w:rsidR="009378EF" w:rsidRDefault="009378EF" w:rsidP="00C55714"/>
  <w:p w14:paraId="7ED86BC9" w14:textId="77777777" w:rsidR="009378EF" w:rsidRDefault="009378EF" w:rsidP="00C55714"/>
  <w:p w14:paraId="4FABFE39" w14:textId="77777777" w:rsidR="009378EF" w:rsidRDefault="009378EF" w:rsidP="00C55714"/>
  <w:p w14:paraId="1444A275" w14:textId="77777777" w:rsidR="009378EF" w:rsidRDefault="009378EF" w:rsidP="00C55714"/>
  <w:p w14:paraId="28191C80" w14:textId="77777777" w:rsidR="009378EF" w:rsidRDefault="009378EF" w:rsidP="00C55714"/>
  <w:p w14:paraId="6667249A" w14:textId="77777777" w:rsidR="009378EF" w:rsidRDefault="009378EF" w:rsidP="00C55714"/>
  <w:p w14:paraId="1DF41A70" w14:textId="77777777" w:rsidR="009378EF" w:rsidRDefault="009378EF" w:rsidP="00C55714"/>
  <w:p w14:paraId="38A70325" w14:textId="77777777" w:rsidR="009378EF" w:rsidRDefault="009378EF" w:rsidP="00C55714"/>
  <w:p w14:paraId="7A306EB7" w14:textId="77777777" w:rsidR="009378EF" w:rsidRDefault="009378EF" w:rsidP="00C55714"/>
  <w:p w14:paraId="2F145F3D" w14:textId="77777777" w:rsidR="009378EF" w:rsidRDefault="009378EF" w:rsidP="00C55714"/>
  <w:p w14:paraId="3B966B45" w14:textId="77777777" w:rsidR="009378EF" w:rsidRDefault="009378EF" w:rsidP="00C55714"/>
  <w:p w14:paraId="149E142E" w14:textId="77777777" w:rsidR="009378EF" w:rsidRDefault="009378EF" w:rsidP="00C55714"/>
  <w:p w14:paraId="0F78E196" w14:textId="77777777" w:rsidR="009378EF" w:rsidRDefault="009378EF" w:rsidP="00C55714"/>
  <w:p w14:paraId="2B72E5CD" w14:textId="77777777" w:rsidR="009378EF" w:rsidRDefault="009378EF" w:rsidP="00C55714"/>
  <w:p w14:paraId="71E6A6B0" w14:textId="77777777" w:rsidR="009378EF" w:rsidRDefault="009378EF" w:rsidP="00C55714"/>
  <w:p w14:paraId="38959723" w14:textId="77777777" w:rsidR="009378EF" w:rsidRDefault="009378EF" w:rsidP="00C55714"/>
  <w:p w14:paraId="5DD3F474" w14:textId="77777777" w:rsidR="009378EF" w:rsidRDefault="009378EF" w:rsidP="00C55714"/>
  <w:p w14:paraId="2755DEB5" w14:textId="77777777" w:rsidR="009378EF" w:rsidRDefault="009378EF" w:rsidP="00C55714"/>
  <w:p w14:paraId="244D940E" w14:textId="77777777" w:rsidR="009378EF" w:rsidRDefault="009378EF" w:rsidP="00C55714"/>
  <w:p w14:paraId="4F35AFCE" w14:textId="77777777" w:rsidR="009378EF" w:rsidRDefault="009378EF" w:rsidP="00C55714"/>
  <w:p w14:paraId="59A6600E" w14:textId="77777777" w:rsidR="009378EF" w:rsidRDefault="009378EF" w:rsidP="00C55714"/>
  <w:p w14:paraId="5EBFDA57" w14:textId="77777777" w:rsidR="009378EF" w:rsidRDefault="009378EF" w:rsidP="00C55714"/>
  <w:p w14:paraId="012832F8" w14:textId="77777777" w:rsidR="009378EF" w:rsidRDefault="009378EF" w:rsidP="00C55714"/>
  <w:p w14:paraId="7E381521" w14:textId="77777777" w:rsidR="009378EF" w:rsidRDefault="009378EF" w:rsidP="00C55714"/>
  <w:p w14:paraId="488F864E" w14:textId="77777777" w:rsidR="009378EF" w:rsidRDefault="009378EF" w:rsidP="00C55714"/>
  <w:p w14:paraId="45203255" w14:textId="77777777" w:rsidR="009378EF" w:rsidRDefault="009378EF" w:rsidP="00C55714"/>
  <w:p w14:paraId="7F37B21A" w14:textId="77777777" w:rsidR="009378EF" w:rsidRDefault="009378EF" w:rsidP="00C55714"/>
  <w:p w14:paraId="16B89DBD" w14:textId="77777777" w:rsidR="009378EF" w:rsidRDefault="009378EF" w:rsidP="00C55714"/>
  <w:p w14:paraId="43880CBD" w14:textId="77777777" w:rsidR="009378EF" w:rsidRDefault="009378EF" w:rsidP="00C55714"/>
  <w:p w14:paraId="555D8786" w14:textId="77777777" w:rsidR="009378EF" w:rsidRDefault="009378EF" w:rsidP="00C55714"/>
  <w:p w14:paraId="002509DB" w14:textId="77777777" w:rsidR="009378EF" w:rsidRDefault="009378EF" w:rsidP="00C55714"/>
  <w:p w14:paraId="27F7D8CC" w14:textId="77777777" w:rsidR="009378EF" w:rsidRDefault="009378EF" w:rsidP="00C55714"/>
  <w:p w14:paraId="6A44D377" w14:textId="77777777" w:rsidR="009378EF" w:rsidRDefault="009378EF" w:rsidP="00C55714"/>
  <w:p w14:paraId="6D715DC9" w14:textId="77777777" w:rsidR="009378EF" w:rsidRDefault="009378EF" w:rsidP="00C55714"/>
  <w:p w14:paraId="3127D4E4" w14:textId="77777777" w:rsidR="009378EF" w:rsidRDefault="009378EF" w:rsidP="00C55714"/>
  <w:p w14:paraId="601F05D1" w14:textId="77777777" w:rsidR="009378EF" w:rsidRDefault="009378EF" w:rsidP="00C55714"/>
  <w:p w14:paraId="212F1EB6" w14:textId="77777777" w:rsidR="009378EF" w:rsidRDefault="009378EF" w:rsidP="00C55714"/>
  <w:p w14:paraId="27B9E24B" w14:textId="77777777" w:rsidR="009378EF" w:rsidRDefault="009378EF" w:rsidP="00C55714"/>
  <w:p w14:paraId="1A167EDB" w14:textId="77777777" w:rsidR="009378EF" w:rsidRDefault="009378EF" w:rsidP="00C55714"/>
  <w:p w14:paraId="5E920E50" w14:textId="77777777" w:rsidR="009378EF" w:rsidRDefault="009378EF" w:rsidP="00C55714"/>
  <w:p w14:paraId="2195924B" w14:textId="77777777" w:rsidR="009378EF" w:rsidRDefault="009378EF" w:rsidP="00C55714"/>
  <w:p w14:paraId="0D776BEC" w14:textId="77777777" w:rsidR="009378EF" w:rsidRDefault="009378EF" w:rsidP="00C55714"/>
  <w:p w14:paraId="0A54CE9C" w14:textId="77777777" w:rsidR="009378EF" w:rsidRDefault="009378EF" w:rsidP="00C55714"/>
  <w:p w14:paraId="34AB7639" w14:textId="77777777" w:rsidR="009378EF" w:rsidRDefault="009378EF" w:rsidP="00C55714"/>
  <w:p w14:paraId="6A8818F9" w14:textId="77777777" w:rsidR="009378EF" w:rsidRDefault="009378EF" w:rsidP="00C55714"/>
  <w:p w14:paraId="4375E96E" w14:textId="77777777" w:rsidR="009378EF" w:rsidRDefault="009378EF" w:rsidP="00C55714"/>
  <w:p w14:paraId="6F776DB4" w14:textId="77777777" w:rsidR="009378EF" w:rsidRDefault="009378EF" w:rsidP="00C55714"/>
  <w:p w14:paraId="6AE6AB54" w14:textId="77777777" w:rsidR="009378EF" w:rsidRDefault="009378EF" w:rsidP="00C55714"/>
  <w:p w14:paraId="62C928E5" w14:textId="77777777" w:rsidR="009378EF" w:rsidRDefault="009378EF" w:rsidP="00C55714"/>
  <w:p w14:paraId="28E3598A" w14:textId="77777777" w:rsidR="009378EF" w:rsidRDefault="009378EF" w:rsidP="00C55714"/>
  <w:p w14:paraId="495897A2" w14:textId="77777777" w:rsidR="009378EF" w:rsidRDefault="009378EF" w:rsidP="00C55714"/>
  <w:p w14:paraId="4EB1C08E" w14:textId="77777777" w:rsidR="009378EF" w:rsidRDefault="009378EF" w:rsidP="00C55714"/>
  <w:p w14:paraId="73C8EA9B" w14:textId="77777777" w:rsidR="009378EF" w:rsidRDefault="009378EF" w:rsidP="00C55714"/>
  <w:p w14:paraId="6EB13333" w14:textId="77777777" w:rsidR="009378EF" w:rsidRDefault="009378EF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3266B" w14:textId="77777777" w:rsidR="00A05BCE" w:rsidRDefault="00A05BCE" w:rsidP="00C55714">
      <w:r>
        <w:separator/>
      </w:r>
    </w:p>
    <w:p w14:paraId="29959E5B" w14:textId="77777777" w:rsidR="00A05BCE" w:rsidRDefault="00A05BCE" w:rsidP="00C55714"/>
    <w:p w14:paraId="6BE8C779" w14:textId="77777777" w:rsidR="00A05BCE" w:rsidRDefault="00A05BCE" w:rsidP="00C55714"/>
    <w:p w14:paraId="5C39528F" w14:textId="77777777" w:rsidR="00A05BCE" w:rsidRDefault="00A05BCE" w:rsidP="00C55714"/>
    <w:p w14:paraId="1E211D7B" w14:textId="77777777" w:rsidR="00A05BCE" w:rsidRDefault="00A05BCE" w:rsidP="00C55714"/>
    <w:p w14:paraId="7774AFE0" w14:textId="77777777" w:rsidR="00A05BCE" w:rsidRDefault="00A05BCE" w:rsidP="00C55714"/>
    <w:p w14:paraId="528C2D6B" w14:textId="77777777" w:rsidR="00A05BCE" w:rsidRDefault="00A05BCE" w:rsidP="00C55714"/>
    <w:p w14:paraId="66B74440" w14:textId="77777777" w:rsidR="00A05BCE" w:rsidRDefault="00A05BCE" w:rsidP="00C55714"/>
    <w:p w14:paraId="1FC2380C" w14:textId="77777777" w:rsidR="00A05BCE" w:rsidRDefault="00A05BCE" w:rsidP="00C55714"/>
    <w:p w14:paraId="78ECF44E" w14:textId="77777777" w:rsidR="00A05BCE" w:rsidRDefault="00A05BCE" w:rsidP="00C55714"/>
    <w:p w14:paraId="35654D45" w14:textId="77777777" w:rsidR="00A05BCE" w:rsidRDefault="00A05BCE" w:rsidP="00C55714"/>
    <w:p w14:paraId="0A523081" w14:textId="77777777" w:rsidR="00A05BCE" w:rsidRDefault="00A05BCE" w:rsidP="00C55714"/>
    <w:p w14:paraId="0E1B6F93" w14:textId="77777777" w:rsidR="00A05BCE" w:rsidRDefault="00A05BCE" w:rsidP="00C55714"/>
    <w:p w14:paraId="4D942268" w14:textId="77777777" w:rsidR="00A05BCE" w:rsidRDefault="00A05BCE" w:rsidP="00C55714"/>
    <w:p w14:paraId="46F8DEFA" w14:textId="77777777" w:rsidR="00A05BCE" w:rsidRDefault="00A05BCE" w:rsidP="00C55714"/>
    <w:p w14:paraId="548EE593" w14:textId="77777777" w:rsidR="00A05BCE" w:rsidRDefault="00A05BCE" w:rsidP="00C55714"/>
    <w:p w14:paraId="090A208E" w14:textId="77777777" w:rsidR="00A05BCE" w:rsidRDefault="00A05BCE" w:rsidP="00C55714"/>
    <w:p w14:paraId="648FAD7E" w14:textId="77777777" w:rsidR="00A05BCE" w:rsidRDefault="00A05BCE" w:rsidP="00C55714">
      <w:pPr>
        <w:numPr>
          <w:ins w:id="0" w:author="Frants Christensen" w:date="2012-01-09T17:31:00Z"/>
        </w:numPr>
      </w:pPr>
    </w:p>
    <w:p w14:paraId="76FFA6AB" w14:textId="77777777" w:rsidR="00A05BCE" w:rsidRDefault="00A05BCE" w:rsidP="00C55714">
      <w:pPr>
        <w:numPr>
          <w:ins w:id="1" w:author="Frants Christensen" w:date="2012-01-09T17:31:00Z"/>
        </w:numPr>
      </w:pPr>
    </w:p>
    <w:p w14:paraId="48A9DD8A" w14:textId="77777777" w:rsidR="00A05BCE" w:rsidRDefault="00A05BCE" w:rsidP="00C55714">
      <w:pPr>
        <w:numPr>
          <w:ins w:id="2" w:author="Frants Christensen" w:date="2012-01-09T17:31:00Z"/>
        </w:numPr>
      </w:pPr>
    </w:p>
    <w:p w14:paraId="37A4D4DE" w14:textId="77777777" w:rsidR="00A05BCE" w:rsidRDefault="00A05BCE" w:rsidP="00C55714">
      <w:pPr>
        <w:numPr>
          <w:ins w:id="3" w:author="Frants Christensen" w:date="2012-01-09T17:31:00Z"/>
        </w:numPr>
      </w:pPr>
    </w:p>
    <w:p w14:paraId="49872B67" w14:textId="77777777" w:rsidR="00A05BCE" w:rsidRDefault="00A05BCE" w:rsidP="00C55714">
      <w:pPr>
        <w:numPr>
          <w:ins w:id="4" w:author="Frants Christensen" w:date="2012-01-09T17:38:00Z"/>
        </w:numPr>
      </w:pPr>
    </w:p>
    <w:p w14:paraId="6198F7B1" w14:textId="77777777" w:rsidR="00A05BCE" w:rsidRDefault="00A05BCE" w:rsidP="00C55714">
      <w:pPr>
        <w:numPr>
          <w:ins w:id="5" w:author="Frants Christensen" w:date="2012-01-09T17:38:00Z"/>
        </w:numPr>
      </w:pPr>
    </w:p>
    <w:p w14:paraId="44632302" w14:textId="77777777" w:rsidR="00A05BCE" w:rsidRDefault="00A05BCE" w:rsidP="00C55714">
      <w:pPr>
        <w:numPr>
          <w:ins w:id="6" w:author="Frants Christensen" w:date="2012-01-09T17:48:00Z"/>
        </w:numPr>
      </w:pPr>
    </w:p>
    <w:p w14:paraId="2A42D82C" w14:textId="77777777" w:rsidR="00A05BCE" w:rsidRDefault="00A05BCE" w:rsidP="00C55714">
      <w:pPr>
        <w:numPr>
          <w:ins w:id="7" w:author="Frants Christensen" w:date="2012-01-09T17:48:00Z"/>
        </w:numPr>
      </w:pPr>
    </w:p>
    <w:p w14:paraId="616BDEA8" w14:textId="77777777" w:rsidR="00A05BCE" w:rsidRDefault="00A05BCE" w:rsidP="00C55714">
      <w:pPr>
        <w:numPr>
          <w:ins w:id="8" w:author="Frants Christensen" w:date="2012-01-09T18:10:00Z"/>
        </w:numPr>
      </w:pPr>
    </w:p>
    <w:p w14:paraId="0249C899" w14:textId="77777777" w:rsidR="00A05BCE" w:rsidRDefault="00A05BCE" w:rsidP="00C55714">
      <w:pPr>
        <w:numPr>
          <w:ins w:id="9" w:author="Frants Christensen" w:date="2012-01-09T18:10:00Z"/>
        </w:numPr>
      </w:pPr>
    </w:p>
    <w:p w14:paraId="63A148D5" w14:textId="77777777" w:rsidR="00A05BCE" w:rsidRDefault="00A05BCE" w:rsidP="00C55714">
      <w:pPr>
        <w:numPr>
          <w:ins w:id="10" w:author="Frants Christensen" w:date="2012-01-09T18:10:00Z"/>
        </w:numPr>
      </w:pPr>
    </w:p>
    <w:p w14:paraId="3D73F683" w14:textId="77777777" w:rsidR="00A05BCE" w:rsidRDefault="00A05BCE" w:rsidP="00C55714">
      <w:pPr>
        <w:numPr>
          <w:ins w:id="11" w:author="Frants Christensen" w:date="2012-01-09T18:24:00Z"/>
        </w:numPr>
      </w:pPr>
    </w:p>
    <w:p w14:paraId="24C4D5FC" w14:textId="77777777" w:rsidR="00A05BCE" w:rsidRDefault="00A05BCE" w:rsidP="00C55714"/>
    <w:p w14:paraId="2E51E895" w14:textId="77777777" w:rsidR="00A05BCE" w:rsidRDefault="00A05BCE" w:rsidP="00C55714">
      <w:pPr>
        <w:numPr>
          <w:ins w:id="12" w:author="Frants Christensen" w:date="2012-01-10T13:16:00Z"/>
        </w:numPr>
      </w:pPr>
    </w:p>
    <w:p w14:paraId="17547346" w14:textId="77777777" w:rsidR="00A05BCE" w:rsidRDefault="00A05BCE" w:rsidP="00C55714">
      <w:pPr>
        <w:numPr>
          <w:ins w:id="13" w:author="Frants Christensen" w:date="2012-01-10T13:29:00Z"/>
        </w:numPr>
      </w:pPr>
    </w:p>
    <w:p w14:paraId="1DD7016C" w14:textId="77777777" w:rsidR="00A05BCE" w:rsidRDefault="00A05BCE" w:rsidP="00C55714">
      <w:pPr>
        <w:numPr>
          <w:ins w:id="14" w:author="Frants Christensen" w:date="2012-01-10T13:34:00Z"/>
        </w:numPr>
      </w:pPr>
    </w:p>
    <w:p w14:paraId="5C5E6087" w14:textId="77777777" w:rsidR="00A05BCE" w:rsidRDefault="00A05BCE" w:rsidP="00C55714">
      <w:pPr>
        <w:numPr>
          <w:ins w:id="15" w:author="Frants Christensen" w:date="2012-01-10T13:34:00Z"/>
        </w:numPr>
      </w:pPr>
    </w:p>
    <w:p w14:paraId="2BAA0225" w14:textId="77777777" w:rsidR="00A05BCE" w:rsidRDefault="00A05BCE" w:rsidP="00C55714">
      <w:pPr>
        <w:numPr>
          <w:ins w:id="16" w:author="Frants Christensen" w:date="2012-01-10T13:44:00Z"/>
        </w:numPr>
      </w:pPr>
    </w:p>
    <w:p w14:paraId="34211CE2" w14:textId="77777777" w:rsidR="00A05BCE" w:rsidRDefault="00A05BCE" w:rsidP="00C55714">
      <w:pPr>
        <w:numPr>
          <w:ins w:id="17" w:author="Frants Christensen" w:date="2012-01-10T13:44:00Z"/>
        </w:numPr>
      </w:pPr>
    </w:p>
    <w:p w14:paraId="755DE2F7" w14:textId="77777777" w:rsidR="00A05BCE" w:rsidRDefault="00A05BCE" w:rsidP="00C55714"/>
    <w:p w14:paraId="2DD907E8" w14:textId="77777777" w:rsidR="00A05BCE" w:rsidRDefault="00A05BCE" w:rsidP="00C55714"/>
    <w:p w14:paraId="7A111197" w14:textId="77777777" w:rsidR="00A05BCE" w:rsidRDefault="00A05BCE" w:rsidP="00C55714"/>
    <w:p w14:paraId="7BDCC48A" w14:textId="77777777" w:rsidR="00A05BCE" w:rsidRDefault="00A05BCE" w:rsidP="00C55714"/>
    <w:p w14:paraId="5F6CD78B" w14:textId="77777777" w:rsidR="00A05BCE" w:rsidRDefault="00A05BCE" w:rsidP="00C55714"/>
    <w:p w14:paraId="6D95E19C" w14:textId="77777777" w:rsidR="00A05BCE" w:rsidRDefault="00A05BCE" w:rsidP="00C55714"/>
    <w:p w14:paraId="29FD1004" w14:textId="77777777" w:rsidR="00A05BCE" w:rsidRDefault="00A05BCE" w:rsidP="00C55714"/>
    <w:p w14:paraId="6C5C241F" w14:textId="77777777" w:rsidR="00A05BCE" w:rsidRDefault="00A05BCE" w:rsidP="00C55714"/>
    <w:p w14:paraId="25E29BB8" w14:textId="77777777" w:rsidR="00A05BCE" w:rsidRDefault="00A05BCE" w:rsidP="00C55714"/>
    <w:p w14:paraId="017CAF66" w14:textId="77777777" w:rsidR="00A05BCE" w:rsidRDefault="00A05BCE" w:rsidP="00C55714"/>
    <w:p w14:paraId="27618F75" w14:textId="77777777" w:rsidR="00A05BCE" w:rsidRDefault="00A05BCE" w:rsidP="00C55714"/>
    <w:p w14:paraId="64C94635" w14:textId="77777777" w:rsidR="00A05BCE" w:rsidRDefault="00A05BCE" w:rsidP="00C55714"/>
    <w:p w14:paraId="18974845" w14:textId="77777777" w:rsidR="00A05BCE" w:rsidRDefault="00A05BCE" w:rsidP="00C55714"/>
    <w:p w14:paraId="7EBC3529" w14:textId="77777777" w:rsidR="00A05BCE" w:rsidRDefault="00A05BCE" w:rsidP="00C55714"/>
    <w:p w14:paraId="15506BA5" w14:textId="77777777" w:rsidR="00A05BCE" w:rsidRDefault="00A05BCE" w:rsidP="00C55714"/>
    <w:p w14:paraId="493E5542" w14:textId="77777777" w:rsidR="00A05BCE" w:rsidRDefault="00A05BCE" w:rsidP="00C55714"/>
    <w:p w14:paraId="7759A748" w14:textId="77777777" w:rsidR="00A05BCE" w:rsidRDefault="00A05BCE" w:rsidP="00C55714"/>
    <w:p w14:paraId="45735AFC" w14:textId="77777777" w:rsidR="00A05BCE" w:rsidRDefault="00A05BCE" w:rsidP="00C55714"/>
    <w:p w14:paraId="757649B0" w14:textId="77777777" w:rsidR="00A05BCE" w:rsidRDefault="00A05BCE" w:rsidP="00C55714"/>
    <w:p w14:paraId="55F5E477" w14:textId="77777777" w:rsidR="00A05BCE" w:rsidRDefault="00A05BCE" w:rsidP="00C55714"/>
    <w:p w14:paraId="554A8910" w14:textId="77777777" w:rsidR="00A05BCE" w:rsidRDefault="00A05BCE" w:rsidP="00C55714"/>
    <w:p w14:paraId="277910DE" w14:textId="77777777" w:rsidR="00A05BCE" w:rsidRDefault="00A05BCE" w:rsidP="00C55714"/>
    <w:p w14:paraId="6A88D742" w14:textId="77777777" w:rsidR="00A05BCE" w:rsidRDefault="00A05BCE" w:rsidP="00C55714"/>
    <w:p w14:paraId="1EB6EB2D" w14:textId="77777777" w:rsidR="00A05BCE" w:rsidRDefault="00A05BCE" w:rsidP="00C55714"/>
    <w:p w14:paraId="6A68DBE9" w14:textId="77777777" w:rsidR="00A05BCE" w:rsidRDefault="00A05BCE" w:rsidP="00C55714"/>
    <w:p w14:paraId="53C96D2F" w14:textId="77777777" w:rsidR="00A05BCE" w:rsidRDefault="00A05BCE" w:rsidP="00C55714"/>
    <w:p w14:paraId="716E815B" w14:textId="77777777" w:rsidR="00A05BCE" w:rsidRDefault="00A05BCE" w:rsidP="00C55714"/>
    <w:p w14:paraId="376585BB" w14:textId="77777777" w:rsidR="00A05BCE" w:rsidRDefault="00A05BCE" w:rsidP="00C55714"/>
    <w:p w14:paraId="4CC83292" w14:textId="77777777" w:rsidR="00A05BCE" w:rsidRDefault="00A05BCE" w:rsidP="00C55714"/>
    <w:p w14:paraId="3748EA80" w14:textId="77777777" w:rsidR="00A05BCE" w:rsidRDefault="00A05BCE" w:rsidP="00C55714"/>
    <w:p w14:paraId="0358F3B7" w14:textId="77777777" w:rsidR="00A05BCE" w:rsidRDefault="00A05BCE" w:rsidP="00C55714"/>
    <w:p w14:paraId="068A6456" w14:textId="77777777" w:rsidR="00A05BCE" w:rsidRDefault="00A05BCE" w:rsidP="00C55714"/>
    <w:p w14:paraId="0637FB35" w14:textId="77777777" w:rsidR="00A05BCE" w:rsidRDefault="00A05BCE" w:rsidP="00C55714"/>
    <w:p w14:paraId="2CACCA11" w14:textId="77777777" w:rsidR="00A05BCE" w:rsidRDefault="00A05BCE" w:rsidP="00C55714"/>
    <w:p w14:paraId="7BD0AF49" w14:textId="77777777" w:rsidR="00A05BCE" w:rsidRDefault="00A05BCE" w:rsidP="00C55714"/>
    <w:p w14:paraId="0FE17DCE" w14:textId="77777777" w:rsidR="00A05BCE" w:rsidRDefault="00A05BCE" w:rsidP="00C55714"/>
    <w:p w14:paraId="58A40C18" w14:textId="77777777" w:rsidR="00A05BCE" w:rsidRDefault="00A05BCE" w:rsidP="00C55714"/>
    <w:p w14:paraId="2870E0C4" w14:textId="77777777" w:rsidR="00A05BCE" w:rsidRDefault="00A05BCE" w:rsidP="00C55714"/>
    <w:p w14:paraId="0D6B9633" w14:textId="77777777" w:rsidR="00A05BCE" w:rsidRDefault="00A05BCE" w:rsidP="00C55714"/>
    <w:p w14:paraId="736DD194" w14:textId="77777777" w:rsidR="00A05BCE" w:rsidRDefault="00A05BCE" w:rsidP="00C55714"/>
    <w:p w14:paraId="570E1DAA" w14:textId="77777777" w:rsidR="00A05BCE" w:rsidRDefault="00A05BCE" w:rsidP="00C55714"/>
    <w:p w14:paraId="5394E92F" w14:textId="77777777" w:rsidR="00A05BCE" w:rsidRDefault="00A05BCE" w:rsidP="00C55714"/>
    <w:p w14:paraId="12C29588" w14:textId="77777777" w:rsidR="00A05BCE" w:rsidRDefault="00A05BCE" w:rsidP="00C55714"/>
    <w:p w14:paraId="4DEF33A2" w14:textId="77777777" w:rsidR="00A05BCE" w:rsidRDefault="00A05BCE" w:rsidP="00C55714"/>
    <w:p w14:paraId="6C9CB4A7" w14:textId="77777777" w:rsidR="00A05BCE" w:rsidRDefault="00A05BCE" w:rsidP="00C55714"/>
    <w:p w14:paraId="52CB4C99" w14:textId="77777777" w:rsidR="00A05BCE" w:rsidRDefault="00A05BCE" w:rsidP="00C55714"/>
    <w:p w14:paraId="5C467301" w14:textId="77777777" w:rsidR="00A05BCE" w:rsidRDefault="00A05BCE" w:rsidP="00C55714"/>
    <w:p w14:paraId="15B6DD02" w14:textId="77777777" w:rsidR="00A05BCE" w:rsidRDefault="00A05BCE" w:rsidP="00C55714"/>
    <w:p w14:paraId="234961EE" w14:textId="77777777" w:rsidR="00A05BCE" w:rsidRDefault="00A05BCE" w:rsidP="00C55714"/>
    <w:p w14:paraId="513EB6E2" w14:textId="77777777" w:rsidR="00A05BCE" w:rsidRDefault="00A05BCE" w:rsidP="00C55714"/>
    <w:p w14:paraId="6DFAEA9E" w14:textId="77777777" w:rsidR="00A05BCE" w:rsidRDefault="00A05BCE" w:rsidP="00C55714"/>
    <w:p w14:paraId="4E07AC87" w14:textId="77777777" w:rsidR="00A05BCE" w:rsidRDefault="00A05BCE" w:rsidP="00C55714"/>
    <w:p w14:paraId="17729E12" w14:textId="77777777" w:rsidR="00A05BCE" w:rsidRDefault="00A05BCE" w:rsidP="00C55714"/>
    <w:p w14:paraId="2326E904" w14:textId="77777777" w:rsidR="00A05BCE" w:rsidRDefault="00A05BCE" w:rsidP="00C55714"/>
    <w:p w14:paraId="26C5F514" w14:textId="77777777" w:rsidR="00A05BCE" w:rsidRDefault="00A05BCE" w:rsidP="00C55714"/>
    <w:p w14:paraId="1357C3B4" w14:textId="77777777" w:rsidR="00A05BCE" w:rsidRDefault="00A05BCE" w:rsidP="00C55714"/>
    <w:p w14:paraId="28FB9627" w14:textId="77777777" w:rsidR="00A05BCE" w:rsidRDefault="00A05BCE" w:rsidP="00C55714"/>
  </w:footnote>
  <w:footnote w:type="continuationSeparator" w:id="0">
    <w:p w14:paraId="0768E981" w14:textId="77777777" w:rsidR="00A05BCE" w:rsidRDefault="00A05BCE" w:rsidP="00C55714">
      <w:r>
        <w:continuationSeparator/>
      </w:r>
    </w:p>
    <w:p w14:paraId="5ED2B069" w14:textId="77777777" w:rsidR="00A05BCE" w:rsidRDefault="00A05BCE" w:rsidP="00C55714"/>
    <w:p w14:paraId="53C68EF9" w14:textId="77777777" w:rsidR="00A05BCE" w:rsidRDefault="00A05BCE" w:rsidP="00C55714"/>
    <w:p w14:paraId="0367D6B4" w14:textId="77777777" w:rsidR="00A05BCE" w:rsidRDefault="00A05BCE" w:rsidP="00C55714"/>
    <w:p w14:paraId="41A46E9D" w14:textId="77777777" w:rsidR="00A05BCE" w:rsidRDefault="00A05BCE" w:rsidP="00C55714"/>
    <w:p w14:paraId="5C3451DA" w14:textId="77777777" w:rsidR="00A05BCE" w:rsidRDefault="00A05BCE" w:rsidP="00C55714"/>
    <w:p w14:paraId="5E3509B6" w14:textId="77777777" w:rsidR="00A05BCE" w:rsidRDefault="00A05BCE" w:rsidP="00C55714"/>
    <w:p w14:paraId="33C26C13" w14:textId="77777777" w:rsidR="00A05BCE" w:rsidRDefault="00A05BCE" w:rsidP="00C55714"/>
    <w:p w14:paraId="44B8F064" w14:textId="77777777" w:rsidR="00A05BCE" w:rsidRDefault="00A05BCE" w:rsidP="00C55714"/>
    <w:p w14:paraId="05EAFDDB" w14:textId="77777777" w:rsidR="00A05BCE" w:rsidRDefault="00A05BCE" w:rsidP="00C55714"/>
    <w:p w14:paraId="23195FA6" w14:textId="77777777" w:rsidR="00A05BCE" w:rsidRDefault="00A05BCE" w:rsidP="00C55714"/>
    <w:p w14:paraId="1F7739C6" w14:textId="77777777" w:rsidR="00A05BCE" w:rsidRDefault="00A05BCE" w:rsidP="00C55714"/>
    <w:p w14:paraId="3BF02BEF" w14:textId="77777777" w:rsidR="00A05BCE" w:rsidRDefault="00A05BCE" w:rsidP="00C55714"/>
    <w:p w14:paraId="07D242D9" w14:textId="77777777" w:rsidR="00A05BCE" w:rsidRDefault="00A05BCE" w:rsidP="00C55714"/>
    <w:p w14:paraId="285B3C33" w14:textId="77777777" w:rsidR="00A05BCE" w:rsidRDefault="00A05BCE" w:rsidP="00C55714"/>
    <w:p w14:paraId="4F21414D" w14:textId="77777777" w:rsidR="00A05BCE" w:rsidRDefault="00A05BCE" w:rsidP="00C55714"/>
    <w:p w14:paraId="49D2F978" w14:textId="77777777" w:rsidR="00A05BCE" w:rsidRDefault="00A05BCE" w:rsidP="00C55714"/>
    <w:p w14:paraId="3DB949E9" w14:textId="77777777" w:rsidR="00A05BCE" w:rsidRDefault="00A05BCE" w:rsidP="00C55714">
      <w:pPr>
        <w:numPr>
          <w:ins w:id="18" w:author="Frants Christensen" w:date="2012-01-09T17:31:00Z"/>
        </w:numPr>
      </w:pPr>
    </w:p>
    <w:p w14:paraId="085536E8" w14:textId="77777777" w:rsidR="00A05BCE" w:rsidRDefault="00A05BCE" w:rsidP="00C55714">
      <w:pPr>
        <w:numPr>
          <w:ins w:id="19" w:author="Frants Christensen" w:date="2012-01-09T17:31:00Z"/>
        </w:numPr>
      </w:pPr>
    </w:p>
    <w:p w14:paraId="48280BCB" w14:textId="77777777" w:rsidR="00A05BCE" w:rsidRDefault="00A05BCE" w:rsidP="00C55714">
      <w:pPr>
        <w:numPr>
          <w:ins w:id="20" w:author="Frants Christensen" w:date="2012-01-09T17:31:00Z"/>
        </w:numPr>
      </w:pPr>
    </w:p>
    <w:p w14:paraId="43593659" w14:textId="77777777" w:rsidR="00A05BCE" w:rsidRDefault="00A05BCE" w:rsidP="00C55714">
      <w:pPr>
        <w:numPr>
          <w:ins w:id="21" w:author="Frants Christensen" w:date="2012-01-09T17:31:00Z"/>
        </w:numPr>
      </w:pPr>
    </w:p>
    <w:p w14:paraId="5086D8BC" w14:textId="77777777" w:rsidR="00A05BCE" w:rsidRDefault="00A05BCE" w:rsidP="00C55714">
      <w:pPr>
        <w:numPr>
          <w:ins w:id="22" w:author="Frants Christensen" w:date="2012-01-09T17:38:00Z"/>
        </w:numPr>
      </w:pPr>
    </w:p>
    <w:p w14:paraId="60358D6B" w14:textId="77777777" w:rsidR="00A05BCE" w:rsidRDefault="00A05BCE" w:rsidP="00C55714">
      <w:pPr>
        <w:numPr>
          <w:ins w:id="23" w:author="Frants Christensen" w:date="2012-01-09T17:38:00Z"/>
        </w:numPr>
      </w:pPr>
    </w:p>
    <w:p w14:paraId="017F3C02" w14:textId="77777777" w:rsidR="00A05BCE" w:rsidRDefault="00A05BCE" w:rsidP="00C55714">
      <w:pPr>
        <w:numPr>
          <w:ins w:id="24" w:author="Frants Christensen" w:date="2012-01-09T17:48:00Z"/>
        </w:numPr>
      </w:pPr>
    </w:p>
    <w:p w14:paraId="092DCF0E" w14:textId="77777777" w:rsidR="00A05BCE" w:rsidRDefault="00A05BCE" w:rsidP="00C55714">
      <w:pPr>
        <w:numPr>
          <w:ins w:id="25" w:author="Frants Christensen" w:date="2012-01-09T17:48:00Z"/>
        </w:numPr>
      </w:pPr>
    </w:p>
    <w:p w14:paraId="3D6CF3A6" w14:textId="77777777" w:rsidR="00A05BCE" w:rsidRDefault="00A05BCE" w:rsidP="00C55714">
      <w:pPr>
        <w:numPr>
          <w:ins w:id="26" w:author="Frants Christensen" w:date="2012-01-09T18:10:00Z"/>
        </w:numPr>
      </w:pPr>
    </w:p>
    <w:p w14:paraId="17CC090D" w14:textId="77777777" w:rsidR="00A05BCE" w:rsidRDefault="00A05BCE" w:rsidP="00C55714">
      <w:pPr>
        <w:numPr>
          <w:ins w:id="27" w:author="Frants Christensen" w:date="2012-01-09T18:10:00Z"/>
        </w:numPr>
      </w:pPr>
    </w:p>
    <w:p w14:paraId="0983FC83" w14:textId="77777777" w:rsidR="00A05BCE" w:rsidRDefault="00A05BCE" w:rsidP="00C55714">
      <w:pPr>
        <w:numPr>
          <w:ins w:id="28" w:author="Frants Christensen" w:date="2012-01-09T18:10:00Z"/>
        </w:numPr>
      </w:pPr>
    </w:p>
    <w:p w14:paraId="277AD754" w14:textId="77777777" w:rsidR="00A05BCE" w:rsidRDefault="00A05BCE" w:rsidP="00C55714">
      <w:pPr>
        <w:numPr>
          <w:ins w:id="29" w:author="Frants Christensen" w:date="2012-01-09T18:24:00Z"/>
        </w:numPr>
      </w:pPr>
    </w:p>
    <w:p w14:paraId="2EA36BA9" w14:textId="77777777" w:rsidR="00A05BCE" w:rsidRDefault="00A05BCE" w:rsidP="00C55714"/>
    <w:p w14:paraId="4E660A6F" w14:textId="77777777" w:rsidR="00A05BCE" w:rsidRDefault="00A05BCE" w:rsidP="00C55714">
      <w:pPr>
        <w:numPr>
          <w:ins w:id="30" w:author="Frants Christensen" w:date="2012-01-10T13:16:00Z"/>
        </w:numPr>
      </w:pPr>
    </w:p>
    <w:p w14:paraId="3BAB2E93" w14:textId="77777777" w:rsidR="00A05BCE" w:rsidRDefault="00A05BCE" w:rsidP="00C55714">
      <w:pPr>
        <w:numPr>
          <w:ins w:id="31" w:author="Frants Christensen" w:date="2012-01-10T13:29:00Z"/>
        </w:numPr>
      </w:pPr>
    </w:p>
    <w:p w14:paraId="3126869C" w14:textId="77777777" w:rsidR="00A05BCE" w:rsidRDefault="00A05BCE" w:rsidP="00C55714">
      <w:pPr>
        <w:numPr>
          <w:ins w:id="32" w:author="Frants Christensen" w:date="2012-01-10T13:34:00Z"/>
        </w:numPr>
      </w:pPr>
    </w:p>
    <w:p w14:paraId="2E06D3E8" w14:textId="77777777" w:rsidR="00A05BCE" w:rsidRDefault="00A05BCE" w:rsidP="00C55714">
      <w:pPr>
        <w:numPr>
          <w:ins w:id="33" w:author="Frants Christensen" w:date="2012-01-10T13:34:00Z"/>
        </w:numPr>
      </w:pPr>
    </w:p>
    <w:p w14:paraId="56FC3ED3" w14:textId="77777777" w:rsidR="00A05BCE" w:rsidRDefault="00A05BCE" w:rsidP="00C55714">
      <w:pPr>
        <w:numPr>
          <w:ins w:id="34" w:author="Frants Christensen" w:date="2012-01-10T13:44:00Z"/>
        </w:numPr>
      </w:pPr>
    </w:p>
    <w:p w14:paraId="260312CD" w14:textId="77777777" w:rsidR="00A05BCE" w:rsidRDefault="00A05BCE" w:rsidP="00C55714">
      <w:pPr>
        <w:numPr>
          <w:ins w:id="35" w:author="Frants Christensen" w:date="2012-01-10T13:44:00Z"/>
        </w:numPr>
      </w:pPr>
    </w:p>
    <w:p w14:paraId="5EF4F665" w14:textId="77777777" w:rsidR="00A05BCE" w:rsidRDefault="00A05BCE" w:rsidP="00C55714"/>
    <w:p w14:paraId="769D7C2C" w14:textId="77777777" w:rsidR="00A05BCE" w:rsidRDefault="00A05BCE" w:rsidP="00C55714"/>
    <w:p w14:paraId="12B18B04" w14:textId="77777777" w:rsidR="00A05BCE" w:rsidRDefault="00A05BCE" w:rsidP="00C55714"/>
    <w:p w14:paraId="402EC2A3" w14:textId="77777777" w:rsidR="00A05BCE" w:rsidRDefault="00A05BCE" w:rsidP="00C55714"/>
    <w:p w14:paraId="5CEDCB2B" w14:textId="77777777" w:rsidR="00A05BCE" w:rsidRDefault="00A05BCE" w:rsidP="00C55714"/>
    <w:p w14:paraId="2998164D" w14:textId="77777777" w:rsidR="00A05BCE" w:rsidRDefault="00A05BCE" w:rsidP="00C55714"/>
    <w:p w14:paraId="4A9C4E1B" w14:textId="77777777" w:rsidR="00A05BCE" w:rsidRDefault="00A05BCE" w:rsidP="00C55714"/>
    <w:p w14:paraId="696D3C3F" w14:textId="77777777" w:rsidR="00A05BCE" w:rsidRDefault="00A05BCE" w:rsidP="00C55714"/>
    <w:p w14:paraId="1EAD1FF2" w14:textId="77777777" w:rsidR="00A05BCE" w:rsidRDefault="00A05BCE" w:rsidP="00C55714"/>
    <w:p w14:paraId="72AF3F55" w14:textId="77777777" w:rsidR="00A05BCE" w:rsidRDefault="00A05BCE" w:rsidP="00C55714"/>
    <w:p w14:paraId="481D9777" w14:textId="77777777" w:rsidR="00A05BCE" w:rsidRDefault="00A05BCE" w:rsidP="00C55714"/>
    <w:p w14:paraId="3248862D" w14:textId="77777777" w:rsidR="00A05BCE" w:rsidRDefault="00A05BCE" w:rsidP="00C55714"/>
    <w:p w14:paraId="23502CF0" w14:textId="77777777" w:rsidR="00A05BCE" w:rsidRDefault="00A05BCE" w:rsidP="00C55714"/>
    <w:p w14:paraId="55D8BCB1" w14:textId="77777777" w:rsidR="00A05BCE" w:rsidRDefault="00A05BCE" w:rsidP="00C55714"/>
    <w:p w14:paraId="76CBB368" w14:textId="77777777" w:rsidR="00A05BCE" w:rsidRDefault="00A05BCE" w:rsidP="00C55714"/>
    <w:p w14:paraId="7FAE8634" w14:textId="77777777" w:rsidR="00A05BCE" w:rsidRDefault="00A05BCE" w:rsidP="00C55714"/>
    <w:p w14:paraId="655F689B" w14:textId="77777777" w:rsidR="00A05BCE" w:rsidRDefault="00A05BCE" w:rsidP="00C55714"/>
    <w:p w14:paraId="183CFBEC" w14:textId="77777777" w:rsidR="00A05BCE" w:rsidRDefault="00A05BCE" w:rsidP="00C55714"/>
    <w:p w14:paraId="769938A4" w14:textId="77777777" w:rsidR="00A05BCE" w:rsidRDefault="00A05BCE" w:rsidP="00C55714"/>
    <w:p w14:paraId="6F1ED659" w14:textId="77777777" w:rsidR="00A05BCE" w:rsidRDefault="00A05BCE" w:rsidP="00C55714"/>
    <w:p w14:paraId="0D120E65" w14:textId="77777777" w:rsidR="00A05BCE" w:rsidRDefault="00A05BCE" w:rsidP="00C55714"/>
    <w:p w14:paraId="08BEE820" w14:textId="77777777" w:rsidR="00A05BCE" w:rsidRDefault="00A05BCE" w:rsidP="00C55714"/>
    <w:p w14:paraId="1EDBC647" w14:textId="77777777" w:rsidR="00A05BCE" w:rsidRDefault="00A05BCE" w:rsidP="00C55714"/>
    <w:p w14:paraId="7052638A" w14:textId="77777777" w:rsidR="00A05BCE" w:rsidRDefault="00A05BCE" w:rsidP="00C55714"/>
    <w:p w14:paraId="23C1857E" w14:textId="77777777" w:rsidR="00A05BCE" w:rsidRDefault="00A05BCE" w:rsidP="00C55714"/>
    <w:p w14:paraId="522AFD07" w14:textId="77777777" w:rsidR="00A05BCE" w:rsidRDefault="00A05BCE" w:rsidP="00C55714"/>
    <w:p w14:paraId="5639CF9B" w14:textId="77777777" w:rsidR="00A05BCE" w:rsidRDefault="00A05BCE" w:rsidP="00C55714"/>
    <w:p w14:paraId="02DE53E4" w14:textId="77777777" w:rsidR="00A05BCE" w:rsidRDefault="00A05BCE" w:rsidP="00C55714"/>
    <w:p w14:paraId="2644F87E" w14:textId="77777777" w:rsidR="00A05BCE" w:rsidRDefault="00A05BCE" w:rsidP="00C55714"/>
    <w:p w14:paraId="3EFDC920" w14:textId="77777777" w:rsidR="00A05BCE" w:rsidRDefault="00A05BCE" w:rsidP="00C55714"/>
    <w:p w14:paraId="2919A8D1" w14:textId="77777777" w:rsidR="00A05BCE" w:rsidRDefault="00A05BCE" w:rsidP="00C55714"/>
    <w:p w14:paraId="586E2BBF" w14:textId="77777777" w:rsidR="00A05BCE" w:rsidRDefault="00A05BCE" w:rsidP="00C55714"/>
    <w:p w14:paraId="159125B7" w14:textId="77777777" w:rsidR="00A05BCE" w:rsidRDefault="00A05BCE" w:rsidP="00C55714"/>
    <w:p w14:paraId="7C60A376" w14:textId="77777777" w:rsidR="00A05BCE" w:rsidRDefault="00A05BCE" w:rsidP="00C55714"/>
    <w:p w14:paraId="226BD8BC" w14:textId="77777777" w:rsidR="00A05BCE" w:rsidRDefault="00A05BCE" w:rsidP="00C55714"/>
    <w:p w14:paraId="1E66694F" w14:textId="77777777" w:rsidR="00A05BCE" w:rsidRDefault="00A05BCE" w:rsidP="00C55714"/>
    <w:p w14:paraId="59E2BA57" w14:textId="77777777" w:rsidR="00A05BCE" w:rsidRDefault="00A05BCE" w:rsidP="00C55714"/>
    <w:p w14:paraId="6A136FBF" w14:textId="77777777" w:rsidR="00A05BCE" w:rsidRDefault="00A05BCE" w:rsidP="00C55714"/>
    <w:p w14:paraId="06B2F1EB" w14:textId="77777777" w:rsidR="00A05BCE" w:rsidRDefault="00A05BCE" w:rsidP="00C55714"/>
    <w:p w14:paraId="19F77DB2" w14:textId="77777777" w:rsidR="00A05BCE" w:rsidRDefault="00A05BCE" w:rsidP="00C55714"/>
    <w:p w14:paraId="469DC76B" w14:textId="77777777" w:rsidR="00A05BCE" w:rsidRDefault="00A05BCE" w:rsidP="00C55714"/>
    <w:p w14:paraId="2DF81EBA" w14:textId="77777777" w:rsidR="00A05BCE" w:rsidRDefault="00A05BCE" w:rsidP="00C55714"/>
    <w:p w14:paraId="22BF8AA8" w14:textId="77777777" w:rsidR="00A05BCE" w:rsidRDefault="00A05BCE" w:rsidP="00C55714"/>
    <w:p w14:paraId="293714A4" w14:textId="77777777" w:rsidR="00A05BCE" w:rsidRDefault="00A05BCE" w:rsidP="00C55714"/>
    <w:p w14:paraId="411FA79A" w14:textId="77777777" w:rsidR="00A05BCE" w:rsidRDefault="00A05BCE" w:rsidP="00C55714"/>
    <w:p w14:paraId="766D987B" w14:textId="77777777" w:rsidR="00A05BCE" w:rsidRDefault="00A05BCE" w:rsidP="00C55714"/>
    <w:p w14:paraId="657FA935" w14:textId="77777777" w:rsidR="00A05BCE" w:rsidRDefault="00A05BCE" w:rsidP="00C55714"/>
    <w:p w14:paraId="6D8B4046" w14:textId="77777777" w:rsidR="00A05BCE" w:rsidRDefault="00A05BCE" w:rsidP="00C55714"/>
    <w:p w14:paraId="122DBE76" w14:textId="77777777" w:rsidR="00A05BCE" w:rsidRDefault="00A05BCE" w:rsidP="00C55714"/>
    <w:p w14:paraId="7FF0603F" w14:textId="77777777" w:rsidR="00A05BCE" w:rsidRDefault="00A05BCE" w:rsidP="00C55714"/>
    <w:p w14:paraId="43A9579C" w14:textId="77777777" w:rsidR="00A05BCE" w:rsidRDefault="00A05BCE" w:rsidP="00C55714"/>
    <w:p w14:paraId="5292C5ED" w14:textId="77777777" w:rsidR="00A05BCE" w:rsidRDefault="00A05BCE" w:rsidP="00C55714"/>
    <w:p w14:paraId="63BFEF29" w14:textId="77777777" w:rsidR="00A05BCE" w:rsidRDefault="00A05BCE" w:rsidP="00C55714"/>
    <w:p w14:paraId="5546DE78" w14:textId="77777777" w:rsidR="00A05BCE" w:rsidRDefault="00A05BCE" w:rsidP="00C55714"/>
    <w:p w14:paraId="1AD194FC" w14:textId="77777777" w:rsidR="00A05BCE" w:rsidRDefault="00A05BCE" w:rsidP="00C55714"/>
    <w:p w14:paraId="754D56E5" w14:textId="77777777" w:rsidR="00A05BCE" w:rsidRDefault="00A05BCE" w:rsidP="00C55714"/>
    <w:p w14:paraId="330B76BE" w14:textId="77777777" w:rsidR="00A05BCE" w:rsidRDefault="00A05BCE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16F1232C" w:rsidR="009378EF" w:rsidRPr="00B6312D" w:rsidRDefault="009378EF" w:rsidP="007E5379">
    <w:pPr>
      <w:pStyle w:val="Header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EF4A4F">
      <w:rPr>
        <w:lang w:val="en-US"/>
      </w:rPr>
      <w:tab/>
      <w:t xml:space="preserve">Embedded Real Time Systems - </w:t>
    </w:r>
    <w:r w:rsidR="00EF4A4F" w:rsidRPr="00EF4A4F">
      <w:rPr>
        <w:lang w:val="en-US"/>
      </w:rPr>
      <w:t>Assignment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20D9B1E5" w:rsidR="009378EF" w:rsidRPr="001A2F8B" w:rsidRDefault="001A2F8B" w:rsidP="001A2F8B">
    <w:pPr>
      <w:pStyle w:val="Header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27F83799" wp14:editId="7879A8A5">
          <wp:extent cx="2743200" cy="414609"/>
          <wp:effectExtent l="0" t="0" r="0" b="0"/>
          <wp:docPr id="2" name="Picture 2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en-US"/>
      </w:rPr>
      <w:tab/>
      <w:t xml:space="preserve">Embedded Real Time Systems - </w:t>
    </w:r>
    <w:r w:rsidRPr="00EF4A4F">
      <w:rPr>
        <w:lang w:val="en-US"/>
      </w:rPr>
      <w:t>Assignment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9378EF" w:rsidRDefault="009378EF" w:rsidP="007E5379">
    <w:pPr>
      <w:pStyle w:val="Header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9378EF" w:rsidRDefault="009378EF" w:rsidP="00C55714"/>
  <w:p w14:paraId="0A5FE3EB" w14:textId="77777777" w:rsidR="009378EF" w:rsidRDefault="009378EF" w:rsidP="00C55714">
    <w:pPr>
      <w:numPr>
        <w:ins w:id="100" w:author="Frants Christensen" w:date="2012-01-09T17:31:00Z"/>
      </w:numPr>
    </w:pPr>
  </w:p>
  <w:p w14:paraId="1BB763F3" w14:textId="77777777" w:rsidR="009378EF" w:rsidRDefault="009378EF" w:rsidP="00C55714">
    <w:pPr>
      <w:numPr>
        <w:ins w:id="101" w:author="Frants Christensen" w:date="2012-01-09T17:31:00Z"/>
      </w:numPr>
    </w:pPr>
  </w:p>
  <w:p w14:paraId="65820FE1" w14:textId="77777777" w:rsidR="009378EF" w:rsidRDefault="009378EF" w:rsidP="00C55714">
    <w:pPr>
      <w:numPr>
        <w:ins w:id="102" w:author="Frants Christensen" w:date="2012-01-09T17:31:00Z"/>
      </w:numPr>
    </w:pPr>
  </w:p>
  <w:p w14:paraId="49A82A31" w14:textId="77777777" w:rsidR="009378EF" w:rsidRDefault="009378EF" w:rsidP="00C55714">
    <w:pPr>
      <w:numPr>
        <w:ins w:id="103" w:author="Frants Christensen" w:date="2012-01-09T17:31:00Z"/>
      </w:numPr>
    </w:pPr>
  </w:p>
  <w:p w14:paraId="53677284" w14:textId="77777777" w:rsidR="009378EF" w:rsidRDefault="009378EF" w:rsidP="00C55714">
    <w:pPr>
      <w:numPr>
        <w:ins w:id="104" w:author="Frants Christensen" w:date="2012-01-09T17:38:00Z"/>
      </w:numPr>
    </w:pPr>
  </w:p>
  <w:p w14:paraId="42A10E31" w14:textId="77777777" w:rsidR="009378EF" w:rsidRDefault="009378EF" w:rsidP="00C55714">
    <w:pPr>
      <w:numPr>
        <w:ins w:id="105" w:author="Frants Christensen" w:date="2012-01-09T17:38:00Z"/>
      </w:numPr>
    </w:pPr>
  </w:p>
  <w:p w14:paraId="37AA3848" w14:textId="77777777" w:rsidR="009378EF" w:rsidRDefault="009378EF" w:rsidP="00C55714">
    <w:pPr>
      <w:numPr>
        <w:ins w:id="106" w:author="Frants Christensen" w:date="2012-01-09T17:48:00Z"/>
      </w:numPr>
    </w:pPr>
  </w:p>
  <w:p w14:paraId="183DEAC4" w14:textId="77777777" w:rsidR="009378EF" w:rsidRDefault="009378EF" w:rsidP="00C55714">
    <w:pPr>
      <w:numPr>
        <w:ins w:id="107" w:author="Frants Christensen" w:date="2012-01-09T17:48:00Z"/>
      </w:numPr>
    </w:pPr>
  </w:p>
  <w:p w14:paraId="1A64150E" w14:textId="77777777" w:rsidR="009378EF" w:rsidRDefault="009378EF" w:rsidP="00C55714">
    <w:pPr>
      <w:numPr>
        <w:ins w:id="108" w:author="Frants Christensen" w:date="2012-01-09T18:10:00Z"/>
      </w:numPr>
    </w:pPr>
  </w:p>
  <w:p w14:paraId="0C88883D" w14:textId="77777777" w:rsidR="009378EF" w:rsidRDefault="009378EF" w:rsidP="00C55714">
    <w:pPr>
      <w:numPr>
        <w:ins w:id="109" w:author="Frants Christensen" w:date="2012-01-09T18:10:00Z"/>
      </w:numPr>
    </w:pPr>
  </w:p>
  <w:p w14:paraId="6CDF50F1" w14:textId="77777777" w:rsidR="009378EF" w:rsidRDefault="009378EF" w:rsidP="00C55714">
    <w:pPr>
      <w:numPr>
        <w:ins w:id="110" w:author="Frants Christensen" w:date="2012-01-09T18:10:00Z"/>
      </w:numPr>
    </w:pPr>
  </w:p>
  <w:p w14:paraId="4E312403" w14:textId="77777777" w:rsidR="009378EF" w:rsidRDefault="009378EF" w:rsidP="00C55714">
    <w:pPr>
      <w:numPr>
        <w:ins w:id="111" w:author="Frants Christensen" w:date="2012-01-09T18:24:00Z"/>
      </w:numPr>
    </w:pPr>
  </w:p>
  <w:p w14:paraId="4E3F67AC" w14:textId="77777777" w:rsidR="009378EF" w:rsidRDefault="009378EF" w:rsidP="00C55714"/>
  <w:p w14:paraId="7179107E" w14:textId="77777777" w:rsidR="009378EF" w:rsidRDefault="009378EF" w:rsidP="00C55714">
    <w:pPr>
      <w:numPr>
        <w:ins w:id="112" w:author="Frants Christensen" w:date="2012-01-10T13:16:00Z"/>
      </w:numPr>
    </w:pPr>
  </w:p>
  <w:p w14:paraId="4C7A97E6" w14:textId="77777777" w:rsidR="009378EF" w:rsidRDefault="009378EF" w:rsidP="00C55714">
    <w:pPr>
      <w:numPr>
        <w:ins w:id="113" w:author="Frants Christensen" w:date="2012-01-10T13:29:00Z"/>
      </w:numPr>
    </w:pPr>
  </w:p>
  <w:p w14:paraId="16224293" w14:textId="77777777" w:rsidR="009378EF" w:rsidRDefault="009378EF" w:rsidP="00C55714">
    <w:pPr>
      <w:numPr>
        <w:ins w:id="114" w:author="Frants Christensen" w:date="2012-01-10T13:34:00Z"/>
      </w:numPr>
    </w:pPr>
  </w:p>
  <w:p w14:paraId="3B60CA15" w14:textId="77777777" w:rsidR="009378EF" w:rsidRDefault="009378EF" w:rsidP="00C55714">
    <w:pPr>
      <w:numPr>
        <w:ins w:id="115" w:author="Frants Christensen" w:date="2012-01-10T13:34:00Z"/>
      </w:numPr>
    </w:pPr>
  </w:p>
  <w:p w14:paraId="0B3568D0" w14:textId="77777777" w:rsidR="009378EF" w:rsidRDefault="009378EF" w:rsidP="00C55714">
    <w:pPr>
      <w:numPr>
        <w:ins w:id="116" w:author="Frants Christensen" w:date="2012-01-10T13:44:00Z"/>
      </w:numPr>
    </w:pPr>
  </w:p>
  <w:p w14:paraId="1B02BD98" w14:textId="77777777" w:rsidR="009378EF" w:rsidRDefault="009378EF" w:rsidP="00C55714">
    <w:pPr>
      <w:numPr>
        <w:ins w:id="117" w:author="Frants Christensen" w:date="2012-01-10T13:44:00Z"/>
      </w:numPr>
    </w:pPr>
  </w:p>
  <w:p w14:paraId="53303560" w14:textId="77777777" w:rsidR="009378EF" w:rsidRDefault="009378EF" w:rsidP="00C55714"/>
  <w:p w14:paraId="7B7C96D0" w14:textId="77777777" w:rsidR="009378EF" w:rsidRDefault="009378EF" w:rsidP="00C55714"/>
  <w:p w14:paraId="75B29BD3" w14:textId="77777777" w:rsidR="009378EF" w:rsidRDefault="009378EF" w:rsidP="00C55714"/>
  <w:p w14:paraId="6010EE01" w14:textId="77777777" w:rsidR="009378EF" w:rsidRDefault="009378EF" w:rsidP="00C55714"/>
  <w:p w14:paraId="04877C0D" w14:textId="77777777" w:rsidR="009378EF" w:rsidRDefault="009378EF" w:rsidP="00C55714"/>
  <w:p w14:paraId="5CAEB079" w14:textId="77777777" w:rsidR="009378EF" w:rsidRDefault="009378EF" w:rsidP="00C55714"/>
  <w:p w14:paraId="34B5032D" w14:textId="77777777" w:rsidR="009378EF" w:rsidRDefault="009378EF" w:rsidP="00C55714"/>
  <w:p w14:paraId="1F479A6F" w14:textId="77777777" w:rsidR="009378EF" w:rsidRDefault="009378EF" w:rsidP="00C55714"/>
  <w:p w14:paraId="18FC59EF" w14:textId="77777777" w:rsidR="009378EF" w:rsidRDefault="009378EF" w:rsidP="00C55714"/>
  <w:p w14:paraId="2412F5DA" w14:textId="77777777" w:rsidR="009378EF" w:rsidRDefault="009378EF" w:rsidP="00C55714"/>
  <w:p w14:paraId="066E5F60" w14:textId="77777777" w:rsidR="009378EF" w:rsidRDefault="009378EF" w:rsidP="00C55714"/>
  <w:p w14:paraId="534D9BAC" w14:textId="77777777" w:rsidR="009378EF" w:rsidRDefault="009378EF" w:rsidP="00C55714"/>
  <w:p w14:paraId="6359FF5B" w14:textId="77777777" w:rsidR="009378EF" w:rsidRDefault="009378EF" w:rsidP="00C55714"/>
  <w:p w14:paraId="0EA63927" w14:textId="77777777" w:rsidR="009378EF" w:rsidRDefault="009378EF" w:rsidP="00C55714"/>
  <w:p w14:paraId="19EB40A5" w14:textId="77777777" w:rsidR="009378EF" w:rsidRDefault="009378EF" w:rsidP="00C55714"/>
  <w:p w14:paraId="711BCB9C" w14:textId="77777777" w:rsidR="009378EF" w:rsidRDefault="009378EF" w:rsidP="00C55714"/>
  <w:p w14:paraId="525F1F6C" w14:textId="77777777" w:rsidR="009378EF" w:rsidRDefault="009378EF" w:rsidP="00C55714"/>
  <w:p w14:paraId="264566E6" w14:textId="77777777" w:rsidR="009378EF" w:rsidRDefault="009378EF" w:rsidP="00C55714"/>
  <w:p w14:paraId="4F895846" w14:textId="77777777" w:rsidR="009378EF" w:rsidRDefault="009378EF" w:rsidP="00C55714"/>
  <w:p w14:paraId="630C63A6" w14:textId="77777777" w:rsidR="009378EF" w:rsidRDefault="009378EF" w:rsidP="00C55714"/>
  <w:p w14:paraId="6D57B88F" w14:textId="77777777" w:rsidR="009378EF" w:rsidRDefault="009378EF" w:rsidP="00C55714"/>
  <w:p w14:paraId="59503D4F" w14:textId="77777777" w:rsidR="009378EF" w:rsidRDefault="009378EF" w:rsidP="00C55714"/>
  <w:p w14:paraId="764CE72C" w14:textId="77777777" w:rsidR="009378EF" w:rsidRDefault="009378EF" w:rsidP="00C55714"/>
  <w:p w14:paraId="7F4D7D44" w14:textId="77777777" w:rsidR="009378EF" w:rsidRDefault="009378EF" w:rsidP="00C55714"/>
  <w:p w14:paraId="5ACB8453" w14:textId="77777777" w:rsidR="009378EF" w:rsidRDefault="009378EF" w:rsidP="00C55714"/>
  <w:p w14:paraId="4CA05046" w14:textId="77777777" w:rsidR="009378EF" w:rsidRDefault="009378EF" w:rsidP="00C55714"/>
  <w:p w14:paraId="3D346B64" w14:textId="77777777" w:rsidR="009378EF" w:rsidRDefault="009378EF" w:rsidP="00C55714"/>
  <w:p w14:paraId="1F08ACA1" w14:textId="77777777" w:rsidR="009378EF" w:rsidRDefault="009378EF" w:rsidP="00C55714"/>
  <w:p w14:paraId="2AD3530A" w14:textId="77777777" w:rsidR="009378EF" w:rsidRDefault="009378EF" w:rsidP="00C55714"/>
  <w:p w14:paraId="0825631B" w14:textId="77777777" w:rsidR="009378EF" w:rsidRDefault="009378EF" w:rsidP="00C55714"/>
  <w:p w14:paraId="1D57A654" w14:textId="77777777" w:rsidR="009378EF" w:rsidRDefault="009378EF" w:rsidP="00C55714"/>
  <w:p w14:paraId="46949BBD" w14:textId="77777777" w:rsidR="009378EF" w:rsidRDefault="009378EF" w:rsidP="00C55714"/>
  <w:p w14:paraId="4E27767A" w14:textId="77777777" w:rsidR="009378EF" w:rsidRDefault="009378EF" w:rsidP="00C55714"/>
  <w:p w14:paraId="5AF917D6" w14:textId="77777777" w:rsidR="009378EF" w:rsidRDefault="009378EF" w:rsidP="00C55714"/>
  <w:p w14:paraId="21144DB4" w14:textId="77777777" w:rsidR="009378EF" w:rsidRDefault="009378EF" w:rsidP="00C55714"/>
  <w:p w14:paraId="22F5A784" w14:textId="77777777" w:rsidR="009378EF" w:rsidRDefault="009378EF" w:rsidP="00C55714"/>
  <w:p w14:paraId="4528447A" w14:textId="77777777" w:rsidR="009378EF" w:rsidRDefault="009378EF" w:rsidP="00C55714"/>
  <w:p w14:paraId="34D7C7C6" w14:textId="77777777" w:rsidR="009378EF" w:rsidRDefault="009378EF" w:rsidP="00C55714"/>
  <w:p w14:paraId="5517CD65" w14:textId="77777777" w:rsidR="009378EF" w:rsidRDefault="009378EF" w:rsidP="00C55714"/>
  <w:p w14:paraId="0D2F8D10" w14:textId="77777777" w:rsidR="009378EF" w:rsidRDefault="009378EF" w:rsidP="00C55714"/>
  <w:p w14:paraId="74434B78" w14:textId="77777777" w:rsidR="009378EF" w:rsidRDefault="009378EF" w:rsidP="00C55714"/>
  <w:p w14:paraId="1CCCA2D5" w14:textId="77777777" w:rsidR="009378EF" w:rsidRDefault="009378EF" w:rsidP="00C55714"/>
  <w:p w14:paraId="5B00E39B" w14:textId="77777777" w:rsidR="009378EF" w:rsidRDefault="009378EF" w:rsidP="00C55714"/>
  <w:p w14:paraId="73A7275D" w14:textId="77777777" w:rsidR="009378EF" w:rsidRDefault="009378EF" w:rsidP="00C55714"/>
  <w:p w14:paraId="680B64AE" w14:textId="77777777" w:rsidR="009378EF" w:rsidRDefault="009378EF" w:rsidP="00C55714"/>
  <w:p w14:paraId="1D442270" w14:textId="77777777" w:rsidR="009378EF" w:rsidRDefault="009378EF" w:rsidP="00C55714"/>
  <w:p w14:paraId="52E759A4" w14:textId="77777777" w:rsidR="009378EF" w:rsidRDefault="009378EF" w:rsidP="00C55714"/>
  <w:p w14:paraId="0A9F4188" w14:textId="77777777" w:rsidR="009378EF" w:rsidRDefault="009378EF" w:rsidP="00C55714"/>
  <w:p w14:paraId="003A2114" w14:textId="77777777" w:rsidR="009378EF" w:rsidRDefault="009378EF" w:rsidP="00C55714"/>
  <w:p w14:paraId="6A8A67FD" w14:textId="77777777" w:rsidR="009378EF" w:rsidRDefault="009378EF" w:rsidP="00C55714"/>
  <w:p w14:paraId="41FA61F5" w14:textId="77777777" w:rsidR="009378EF" w:rsidRDefault="009378EF" w:rsidP="00C55714"/>
  <w:p w14:paraId="6FB2BB9A" w14:textId="77777777" w:rsidR="009378EF" w:rsidRDefault="009378EF" w:rsidP="00C55714"/>
  <w:p w14:paraId="546D4586" w14:textId="77777777" w:rsidR="009378EF" w:rsidRDefault="009378EF" w:rsidP="00C55714"/>
  <w:p w14:paraId="1F601DA9" w14:textId="77777777" w:rsidR="009378EF" w:rsidRDefault="009378EF" w:rsidP="00C55714"/>
  <w:p w14:paraId="39EA86B8" w14:textId="77777777" w:rsidR="009378EF" w:rsidRDefault="009378EF" w:rsidP="00C55714"/>
  <w:p w14:paraId="19BF9D6B" w14:textId="77777777" w:rsidR="009378EF" w:rsidRDefault="009378EF" w:rsidP="00C55714"/>
  <w:p w14:paraId="729204DD" w14:textId="77777777" w:rsidR="009378EF" w:rsidRDefault="009378EF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444"/>
    <w:multiLevelType w:val="multilevel"/>
    <w:tmpl w:val="DE0C37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F073C5"/>
    <w:multiLevelType w:val="multilevel"/>
    <w:tmpl w:val="2CF8AE82"/>
    <w:lvl w:ilvl="0">
      <w:start w:val="1"/>
      <w:numFmt w:val="decimal"/>
      <w:pStyle w:val="Body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46CD"/>
    <w:rsid w:val="00044F91"/>
    <w:rsid w:val="00045E1B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4305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7E52"/>
    <w:rsid w:val="001A01A1"/>
    <w:rsid w:val="001A2F8B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6F9"/>
    <w:rsid w:val="0020083E"/>
    <w:rsid w:val="00201CAB"/>
    <w:rsid w:val="002029FB"/>
    <w:rsid w:val="00202F6C"/>
    <w:rsid w:val="0020386E"/>
    <w:rsid w:val="00210ABC"/>
    <w:rsid w:val="00212745"/>
    <w:rsid w:val="0021503D"/>
    <w:rsid w:val="002156C5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21AD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2D4D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F0B11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9C0"/>
    <w:rsid w:val="00356D65"/>
    <w:rsid w:val="00357904"/>
    <w:rsid w:val="00362E96"/>
    <w:rsid w:val="003630A2"/>
    <w:rsid w:val="00366185"/>
    <w:rsid w:val="00367230"/>
    <w:rsid w:val="00367721"/>
    <w:rsid w:val="003710DD"/>
    <w:rsid w:val="0037446B"/>
    <w:rsid w:val="00382E88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030F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703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5A07"/>
    <w:rsid w:val="004B71DB"/>
    <w:rsid w:val="004B7695"/>
    <w:rsid w:val="004B7FA2"/>
    <w:rsid w:val="004C01C8"/>
    <w:rsid w:val="004C13C2"/>
    <w:rsid w:val="004C44F0"/>
    <w:rsid w:val="004C6940"/>
    <w:rsid w:val="004D245B"/>
    <w:rsid w:val="004D4561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B636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27CD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3F27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0D28"/>
    <w:rsid w:val="0087175E"/>
    <w:rsid w:val="008803FB"/>
    <w:rsid w:val="00880C5C"/>
    <w:rsid w:val="00881428"/>
    <w:rsid w:val="00885620"/>
    <w:rsid w:val="00890AB5"/>
    <w:rsid w:val="00892D75"/>
    <w:rsid w:val="00892FA0"/>
    <w:rsid w:val="00894001"/>
    <w:rsid w:val="00894575"/>
    <w:rsid w:val="00897638"/>
    <w:rsid w:val="008A07DF"/>
    <w:rsid w:val="008A3AD9"/>
    <w:rsid w:val="008A4CDA"/>
    <w:rsid w:val="008A634C"/>
    <w:rsid w:val="008A6CD2"/>
    <w:rsid w:val="008A74BE"/>
    <w:rsid w:val="008A7CCA"/>
    <w:rsid w:val="008B1C78"/>
    <w:rsid w:val="008B3C2D"/>
    <w:rsid w:val="008B403E"/>
    <w:rsid w:val="008C0342"/>
    <w:rsid w:val="008C0752"/>
    <w:rsid w:val="008C1448"/>
    <w:rsid w:val="008C184C"/>
    <w:rsid w:val="008C1DEF"/>
    <w:rsid w:val="008C2937"/>
    <w:rsid w:val="008C31A3"/>
    <w:rsid w:val="008C4C27"/>
    <w:rsid w:val="008C60C1"/>
    <w:rsid w:val="008C68AE"/>
    <w:rsid w:val="008C708C"/>
    <w:rsid w:val="008D0542"/>
    <w:rsid w:val="008D2B89"/>
    <w:rsid w:val="008D3B24"/>
    <w:rsid w:val="008D48FC"/>
    <w:rsid w:val="008D6C9C"/>
    <w:rsid w:val="008D7363"/>
    <w:rsid w:val="008D7BD2"/>
    <w:rsid w:val="008E3141"/>
    <w:rsid w:val="008E4633"/>
    <w:rsid w:val="008E5235"/>
    <w:rsid w:val="008E5AF6"/>
    <w:rsid w:val="008F3904"/>
    <w:rsid w:val="008F5826"/>
    <w:rsid w:val="008F659C"/>
    <w:rsid w:val="008F7336"/>
    <w:rsid w:val="008F782D"/>
    <w:rsid w:val="00902FE0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4F4D"/>
    <w:rsid w:val="0093529B"/>
    <w:rsid w:val="0093754B"/>
    <w:rsid w:val="009378EF"/>
    <w:rsid w:val="0094183C"/>
    <w:rsid w:val="00941A54"/>
    <w:rsid w:val="00945A0C"/>
    <w:rsid w:val="00950222"/>
    <w:rsid w:val="00953A1B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8283A"/>
    <w:rsid w:val="009848EA"/>
    <w:rsid w:val="0099101B"/>
    <w:rsid w:val="009917D2"/>
    <w:rsid w:val="00997D1A"/>
    <w:rsid w:val="009A1BD2"/>
    <w:rsid w:val="009A50EC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FE2"/>
    <w:rsid w:val="009F56FC"/>
    <w:rsid w:val="009F7B9C"/>
    <w:rsid w:val="00A0356C"/>
    <w:rsid w:val="00A057BD"/>
    <w:rsid w:val="00A05BCE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43A9"/>
    <w:rsid w:val="00A5627B"/>
    <w:rsid w:val="00A57E20"/>
    <w:rsid w:val="00A61A15"/>
    <w:rsid w:val="00A640D2"/>
    <w:rsid w:val="00A652DD"/>
    <w:rsid w:val="00A6597D"/>
    <w:rsid w:val="00A65F69"/>
    <w:rsid w:val="00A66C5D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3E17"/>
    <w:rsid w:val="00B021FA"/>
    <w:rsid w:val="00B1283D"/>
    <w:rsid w:val="00B12C9F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7233"/>
    <w:rsid w:val="00B80C64"/>
    <w:rsid w:val="00B81879"/>
    <w:rsid w:val="00B81AAD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96F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7371"/>
    <w:rsid w:val="00CA78FB"/>
    <w:rsid w:val="00CB5981"/>
    <w:rsid w:val="00CC0C8D"/>
    <w:rsid w:val="00CC2EF1"/>
    <w:rsid w:val="00CC42FE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2C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72F5"/>
    <w:rsid w:val="00D90DBD"/>
    <w:rsid w:val="00D914B2"/>
    <w:rsid w:val="00D92086"/>
    <w:rsid w:val="00D94852"/>
    <w:rsid w:val="00D94B6F"/>
    <w:rsid w:val="00D97E4E"/>
    <w:rsid w:val="00DA3533"/>
    <w:rsid w:val="00DA4B97"/>
    <w:rsid w:val="00DA54B2"/>
    <w:rsid w:val="00DB3044"/>
    <w:rsid w:val="00DB3730"/>
    <w:rsid w:val="00DB5DCE"/>
    <w:rsid w:val="00DC0480"/>
    <w:rsid w:val="00DC24E0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695B"/>
    <w:rsid w:val="00E46BBD"/>
    <w:rsid w:val="00E50FDD"/>
    <w:rsid w:val="00E51FB5"/>
    <w:rsid w:val="00E532E7"/>
    <w:rsid w:val="00E542D7"/>
    <w:rsid w:val="00E56250"/>
    <w:rsid w:val="00E56355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0239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B02BC"/>
    <w:rsid w:val="00EB5A5B"/>
    <w:rsid w:val="00EB5F43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4A4F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40F18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1E19"/>
    <w:rsid w:val="00F63527"/>
    <w:rsid w:val="00F64D6F"/>
    <w:rsid w:val="00F678B1"/>
    <w:rsid w:val="00F679BF"/>
    <w:rsid w:val="00F71EB4"/>
    <w:rsid w:val="00F74F3B"/>
    <w:rsid w:val="00F74FFF"/>
    <w:rsid w:val="00F778C0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4939"/>
    <w:rsid w:val="00F96DA1"/>
    <w:rsid w:val="00F96EEB"/>
    <w:rsid w:val="00FA00DD"/>
    <w:rsid w:val="00FA0C18"/>
    <w:rsid w:val="00FA3A08"/>
    <w:rsid w:val="00FA40F4"/>
    <w:rsid w:val="00FA4E15"/>
    <w:rsid w:val="00FA6180"/>
    <w:rsid w:val="00FB4B23"/>
    <w:rsid w:val="00FC06E0"/>
    <w:rsid w:val="00FC0E46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2CE"/>
    <w:rsid w:val="00FE3AF0"/>
    <w:rsid w:val="00FE5455"/>
    <w:rsid w:val="00FE60DD"/>
    <w:rsid w:val="00FE75DB"/>
    <w:rsid w:val="00FE784C"/>
    <w:rsid w:val="00FE7B15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3FE253"/>
  <w15:docId w15:val="{60F0E050-B7F8-48B0-A873-BD60CBB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05C"/>
    <w:pPr>
      <w:autoSpaceDE w:val="0"/>
      <w:autoSpaceDN w:val="0"/>
      <w:adjustRightInd w:val="0"/>
      <w:spacing w:before="60"/>
    </w:pPr>
    <w:rPr>
      <w:rFonts w:cs="Arial Narrow"/>
      <w:bCs/>
      <w:spacing w:val="-3"/>
      <w:sz w:val="24"/>
      <w:szCs w:val="24"/>
      <w:lang w:val="en-GB" w:eastAsia="fi-F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Heading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 w:val="22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 w:val="22"/>
      <w:szCs w:val="22"/>
    </w:rPr>
  </w:style>
  <w:style w:type="paragraph" w:customStyle="1" w:styleId="opt">
    <w:name w:val="opt"/>
    <w:basedOn w:val="Heading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CommentText">
    <w:name w:val="annotation text"/>
    <w:aliases w:val="Carattere Carattere,Carattere Carattere Carattere Carattere Carattere Carattere,Carattere Carattere Carattere Carattere"/>
    <w:basedOn w:val="Normal"/>
    <w:link w:val="CommentTextChar"/>
    <w:uiPriority w:val="99"/>
    <w:semiHidden/>
    <w:rsid w:val="008A4CDA"/>
    <w:rPr>
      <w:sz w:val="20"/>
      <w:szCs w:val="20"/>
    </w:rPr>
  </w:style>
  <w:style w:type="character" w:customStyle="1" w:styleId="CommentTextChar">
    <w:name w:val="Comment Text Char"/>
    <w:aliases w:val="Carattere Carattere Char,Carattere Carattere Carattere Carattere Carattere Carattere Char,Carattere Carattere Carattere Carattere Char"/>
    <w:basedOn w:val="DefaultParagraphFont"/>
    <w:link w:val="CommentTex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CommentText"/>
    <w:next w:val="CommentTex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Header">
    <w:name w:val="header"/>
    <w:basedOn w:val="Normal"/>
    <w:link w:val="HeaderChar"/>
    <w:autoRedefine/>
    <w:uiPriority w:val="99"/>
    <w:rsid w:val="007E5379"/>
    <w:pPr>
      <w:pBdr>
        <w:bottom w:val="single" w:sz="12" w:space="1" w:color="auto"/>
      </w:pBdr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PageNumber">
    <w:name w:val="page number"/>
    <w:basedOn w:val="DefaultParagraphFont"/>
    <w:uiPriority w:val="99"/>
    <w:rsid w:val="008A4CDA"/>
  </w:style>
  <w:style w:type="paragraph" w:styleId="Footer">
    <w:name w:val="footer"/>
    <w:basedOn w:val="Normal"/>
    <w:link w:val="FooterChar"/>
    <w:uiPriority w:val="99"/>
    <w:rsid w:val="008A4CDA"/>
    <w:pPr>
      <w:tabs>
        <w:tab w:val="right" w:pos="918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odyText">
    <w:name w:val="Body Text"/>
    <w:basedOn w:val="Normal"/>
    <w:link w:val="BodyTextChar"/>
    <w:autoRedefine/>
    <w:uiPriority w:val="99"/>
    <w:rsid w:val="00E532E7"/>
    <w:pPr>
      <w:numPr>
        <w:numId w:val="5"/>
      </w:numPr>
      <w:spacing w:after="6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odyTextIndent">
    <w:name w:val="Body Text Indent"/>
    <w:basedOn w:val="Normal"/>
    <w:link w:val="BodyTextIndentChar"/>
    <w:uiPriority w:val="99"/>
    <w:rsid w:val="008A4CDA"/>
    <w:rPr>
      <w:shd w:val="clear" w:color="auto" w:fill="C0C0C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DefaultParagraphFon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 w:val="22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rsid w:val="008A4CD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A4CDA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otnoteText">
    <w:name w:val="footnote text"/>
    <w:aliases w:val="Car,Schriftart: 9 pt,Schriftart: 10 pt,Schriftart: 8 pt,WB-Fußnotentext,fn,Footnotes,Footnote ak"/>
    <w:basedOn w:val="Normal"/>
    <w:link w:val="FootnoteTextChar1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DefaultParagraphFon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A4CDA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ong">
    <w:name w:val="Strong"/>
    <w:basedOn w:val="DefaultParagraphFon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Heading3"/>
    <w:next w:val="BodyText31"/>
    <w:uiPriority w:val="99"/>
    <w:rsid w:val="008A4CDA"/>
  </w:style>
  <w:style w:type="paragraph" w:customStyle="1" w:styleId="3">
    <w:name w:val="ü3"/>
    <w:basedOn w:val="Heading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Heading2"/>
    <w:uiPriority w:val="99"/>
    <w:rsid w:val="008A4CDA"/>
  </w:style>
  <w:style w:type="paragraph" w:styleId="TOC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Emphasis">
    <w:name w:val="Emphasis"/>
    <w:basedOn w:val="DefaultParagraphFon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CF27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TOCHeading">
    <w:name w:val="TOC Heading"/>
    <w:basedOn w:val="Heading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 w:val="22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leGrid">
    <w:name w:val="Table Grid"/>
    <w:basedOn w:val="Table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 w:val="22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otnoteTextChar1">
    <w:name w:val="Footnote Text Char1"/>
    <w:aliases w:val="Car Char1,Schriftart: 9 pt Char1,Schriftart: 10 pt Char1,Schriftart: 8 pt Char1,WB-Fußnotentext Char1,fn Char1,Footnotes Char1,Footnote ak Char1"/>
    <w:link w:val="FootnoteText"/>
    <w:uiPriority w:val="99"/>
    <w:locked/>
    <w:rsid w:val="00E902E4"/>
    <w:rPr>
      <w:b/>
      <w:bCs/>
      <w:spacing w:val="-3"/>
      <w:lang w:val="fr-FR" w:eastAsia="fr-BE"/>
    </w:rPr>
  </w:style>
  <w:style w:type="paragraph" w:styleId="ListParagraph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Quote">
    <w:name w:val="Quote"/>
    <w:basedOn w:val="Normal"/>
    <w:next w:val="Normal"/>
    <w:link w:val="QuoteChar"/>
    <w:uiPriority w:val="29"/>
    <w:qFormat/>
    <w:rsid w:val="00C557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Revision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DefaultParagraphFont"/>
    <w:rsid w:val="00E902DF"/>
  </w:style>
  <w:style w:type="table" w:customStyle="1" w:styleId="TableGrid1">
    <w:name w:val="Table Grid1"/>
    <w:basedOn w:val="TableNormal"/>
    <w:next w:val="TableGrid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2CB235-1372-4255-8C4A-9C06983E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955</Words>
  <Characters>5831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Henrik Bagger Jensen</cp:lastModifiedBy>
  <cp:revision>27</cp:revision>
  <cp:lastPrinted>2018-11-12T16:40:00Z</cp:lastPrinted>
  <dcterms:created xsi:type="dcterms:W3CDTF">2018-11-08T09:14:00Z</dcterms:created>
  <dcterms:modified xsi:type="dcterms:W3CDTF">2018-11-12T16:40:00Z</dcterms:modified>
</cp:coreProperties>
</file>